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0350E" w:rsidR="00D0350E" w:rsidP="0025377E" w:rsidRDefault="00D0350E" w14:paraId="04FF9AEB" w14:textId="0E318BA1">
      <w:pPr>
        <w:spacing w:after="60"/>
        <w:rPr>
          <w:rFonts w:eastAsia="Arial" w:cs="Arial"/>
          <w:b/>
          <w:bCs/>
          <w:color w:val="2FBCB3"/>
          <w:u w:val="single"/>
        </w:rPr>
      </w:pPr>
      <w:r w:rsidRPr="00D0350E">
        <w:rPr>
          <w:rFonts w:eastAsia="Arial" w:cs="Arial"/>
          <w:b/>
          <w:bCs/>
          <w:color w:val="2FBCB3"/>
          <w:u w:val="single"/>
        </w:rPr>
        <w:t>55DBP1</w:t>
      </w:r>
      <w:r w:rsidRPr="00D0350E">
        <w:rPr>
          <w:rFonts w:eastAsia="Arial" w:cs="Arial"/>
          <w:b/>
          <w:bCs/>
          <w:color w:val="2FBCB3"/>
          <w:u w:val="single"/>
        </w:rPr>
        <w:t xml:space="preserve"> – </w:t>
      </w:r>
      <w:r w:rsidRPr="00D0350E">
        <w:rPr>
          <w:rFonts w:eastAsia="Arial" w:cs="Arial"/>
          <w:b/>
          <w:bCs/>
          <w:color w:val="2FBCB3"/>
          <w:u w:val="single"/>
        </w:rPr>
        <w:t>Database Engineer I</w:t>
      </w:r>
    </w:p>
    <w:p w:rsidR="006E47A9" w:rsidP="0025377E" w:rsidRDefault="00D0350E" w14:paraId="4848D283" w14:textId="50CA893C">
      <w:pPr>
        <w:spacing w:after="60"/>
        <w:rPr>
          <w:rFonts w:eastAsia="Arial"/>
        </w:rPr>
      </w:pPr>
      <w:r w:rsidRPr="00D0350E">
        <w:rPr>
          <w:rFonts w:eastAsia="Arial"/>
        </w:rPr>
        <w:t>The Database Engineer I role involves assisting in the establishment and maintenance of database management systems, standards, guidelines, and quality assurance for various database deliverables. This includes supporting the operation of software environments, incident response, and problem-solving to meet the IT needs of the business.</w:t>
      </w:r>
    </w:p>
    <w:p w:rsidR="00D0350E" w:rsidP="00D4187E" w:rsidRDefault="00D0350E" w14:paraId="495F8349" w14:textId="77777777">
      <w:pPr>
        <w:spacing w:after="60"/>
        <w:rPr>
          <w:rFonts w:eastAsia="Arial" w:cs="Arial"/>
          <w:b/>
          <w:bCs/>
          <w:color w:val="2FBCB3"/>
        </w:rPr>
      </w:pPr>
    </w:p>
    <w:p w:rsidRPr="00446C6E" w:rsidR="00D4187E" w:rsidP="00D4187E" w:rsidRDefault="00D4187E" w14:paraId="4B8AD434" w14:textId="59771B4F">
      <w:pPr>
        <w:spacing w:after="60"/>
        <w:rPr>
          <w:rFonts w:eastAsia="Arial" w:cs="Arial"/>
          <w:b/>
          <w:bCs/>
          <w:color w:val="2FBCB3"/>
        </w:rPr>
      </w:pPr>
      <w:r>
        <w:rPr>
          <w:rFonts w:eastAsia="Arial" w:cs="Arial"/>
          <w:b/>
          <w:bCs/>
          <w:color w:val="2FBCB3"/>
        </w:rPr>
        <w:t>Key Responsibilities:</w:t>
      </w:r>
    </w:p>
    <w:p w:rsidRPr="00D0350E" w:rsidR="00D0350E" w:rsidP="00D0350E" w:rsidRDefault="00D0350E" w14:paraId="3E2D2ED0" w14:textId="77777777">
      <w:pPr>
        <w:pStyle w:val="ListParagraph"/>
        <w:numPr>
          <w:ilvl w:val="0"/>
          <w:numId w:val="1"/>
        </w:numPr>
        <w:spacing w:after="60"/>
        <w:rPr>
          <w:rFonts w:eastAsia="Arial"/>
        </w:rPr>
      </w:pPr>
      <w:r w:rsidRPr="00D0350E">
        <w:rPr>
          <w:rFonts w:eastAsia="Arial"/>
        </w:rPr>
        <w:t>Assist in the establishment and maintenance of database management systems, standards, and guidelines.</w:t>
      </w:r>
    </w:p>
    <w:p w:rsidRPr="00D0350E" w:rsidR="00D0350E" w:rsidP="00D0350E" w:rsidRDefault="00D0350E" w14:paraId="6669B781" w14:textId="77777777">
      <w:pPr>
        <w:pStyle w:val="ListParagraph"/>
        <w:numPr>
          <w:ilvl w:val="0"/>
          <w:numId w:val="1"/>
        </w:numPr>
        <w:spacing w:after="60"/>
        <w:rPr>
          <w:rFonts w:eastAsia="Arial"/>
        </w:rPr>
      </w:pPr>
      <w:r w:rsidRPr="00D0350E">
        <w:rPr>
          <w:rFonts w:eastAsia="Arial"/>
        </w:rPr>
        <w:t>Contribute to the conceptual design and logical database development.</w:t>
      </w:r>
    </w:p>
    <w:p w:rsidRPr="00D0350E" w:rsidR="00D0350E" w:rsidP="00D0350E" w:rsidRDefault="00D0350E" w14:paraId="00B1B6D2" w14:textId="77777777">
      <w:pPr>
        <w:pStyle w:val="ListParagraph"/>
        <w:numPr>
          <w:ilvl w:val="0"/>
          <w:numId w:val="1"/>
        </w:numPr>
        <w:spacing w:after="60"/>
        <w:rPr>
          <w:rFonts w:eastAsia="Arial"/>
        </w:rPr>
      </w:pPr>
      <w:r w:rsidRPr="00D0350E">
        <w:rPr>
          <w:rFonts w:eastAsia="Arial"/>
        </w:rPr>
        <w:t>Participate in capacity planning and external data interface specification.</w:t>
      </w:r>
    </w:p>
    <w:p w:rsidRPr="00D0350E" w:rsidR="00D0350E" w:rsidP="00D0350E" w:rsidRDefault="00D0350E" w14:paraId="3CBF396E" w14:textId="77777777">
      <w:pPr>
        <w:pStyle w:val="ListParagraph"/>
        <w:numPr>
          <w:ilvl w:val="0"/>
          <w:numId w:val="1"/>
        </w:numPr>
        <w:spacing w:after="60"/>
        <w:rPr>
          <w:rFonts w:eastAsia="Arial"/>
        </w:rPr>
      </w:pPr>
      <w:r w:rsidRPr="00D0350E">
        <w:rPr>
          <w:rFonts w:eastAsia="Arial"/>
        </w:rPr>
        <w:t>Develop and implement data loading plans and data maintenance plans.</w:t>
      </w:r>
    </w:p>
    <w:p w:rsidRPr="00D0350E" w:rsidR="00D0350E" w:rsidP="00D0350E" w:rsidRDefault="00D0350E" w14:paraId="0F0B1213" w14:textId="77777777">
      <w:pPr>
        <w:pStyle w:val="ListParagraph"/>
        <w:numPr>
          <w:ilvl w:val="0"/>
          <w:numId w:val="1"/>
        </w:numPr>
        <w:spacing w:after="60"/>
        <w:rPr>
          <w:rFonts w:eastAsia="Arial"/>
        </w:rPr>
      </w:pPr>
      <w:r w:rsidRPr="00D0350E">
        <w:rPr>
          <w:rFonts w:eastAsia="Arial"/>
        </w:rPr>
        <w:t>Ensure database security policies are followed and maintained.</w:t>
      </w:r>
    </w:p>
    <w:p w:rsidRPr="00D0350E" w:rsidR="00D0350E" w:rsidP="00D0350E" w:rsidRDefault="00D0350E" w14:paraId="36C10B11" w14:textId="77777777">
      <w:pPr>
        <w:pStyle w:val="ListParagraph"/>
        <w:numPr>
          <w:ilvl w:val="0"/>
          <w:numId w:val="1"/>
        </w:numPr>
        <w:spacing w:after="60"/>
        <w:rPr>
          <w:rFonts w:eastAsia="Arial"/>
        </w:rPr>
      </w:pPr>
      <w:r w:rsidRPr="00D0350E">
        <w:rPr>
          <w:rFonts w:eastAsia="Arial"/>
        </w:rPr>
        <w:t>Assist in configuring and upgrading software.</w:t>
      </w:r>
    </w:p>
    <w:p w:rsidRPr="00D0350E" w:rsidR="00D0350E" w:rsidP="00D0350E" w:rsidRDefault="00D0350E" w14:paraId="26D24C71" w14:textId="77777777">
      <w:pPr>
        <w:pStyle w:val="ListParagraph"/>
        <w:numPr>
          <w:ilvl w:val="0"/>
          <w:numId w:val="1"/>
        </w:numPr>
        <w:spacing w:after="60"/>
        <w:rPr>
          <w:rFonts w:eastAsia="Arial"/>
        </w:rPr>
      </w:pPr>
      <w:r w:rsidRPr="00D0350E">
        <w:rPr>
          <w:rFonts w:eastAsia="Arial"/>
        </w:rPr>
        <w:t>Support the operation of software environments, including incident response and problem-solving.</w:t>
      </w:r>
    </w:p>
    <w:p w:rsidRPr="00D0350E" w:rsidR="00D0350E" w:rsidP="00D0350E" w:rsidRDefault="00D0350E" w14:paraId="6CCB468B" w14:textId="77777777">
      <w:pPr>
        <w:pStyle w:val="ListParagraph"/>
        <w:numPr>
          <w:ilvl w:val="0"/>
          <w:numId w:val="1"/>
        </w:numPr>
        <w:spacing w:after="60"/>
        <w:rPr>
          <w:rFonts w:eastAsia="Arial"/>
        </w:rPr>
      </w:pPr>
      <w:r w:rsidRPr="00D0350E">
        <w:rPr>
          <w:rFonts w:eastAsia="Arial"/>
        </w:rPr>
        <w:t>Collaborate with team members to meet the IT needs of the business.</w:t>
      </w:r>
    </w:p>
    <w:p w:rsidRPr="00D0350E" w:rsidR="00D0350E" w:rsidP="00D0350E" w:rsidRDefault="00D0350E" w14:paraId="4D5E24E0" w14:textId="77777777">
      <w:pPr>
        <w:pStyle w:val="ListParagraph"/>
        <w:numPr>
          <w:ilvl w:val="0"/>
          <w:numId w:val="1"/>
        </w:numPr>
        <w:spacing w:after="60"/>
        <w:rPr>
          <w:rFonts w:eastAsia="Arial"/>
        </w:rPr>
      </w:pPr>
      <w:r w:rsidRPr="00D0350E">
        <w:rPr>
          <w:rFonts w:eastAsia="Arial"/>
        </w:rPr>
        <w:t>Perform routine database maintenance and optimization tasks.</w:t>
      </w:r>
    </w:p>
    <w:p w:rsidRPr="00D0350E" w:rsidR="00D0350E" w:rsidP="00D0350E" w:rsidRDefault="00D0350E" w14:paraId="2FB9923F" w14:textId="77777777">
      <w:pPr>
        <w:pStyle w:val="ListParagraph"/>
        <w:numPr>
          <w:ilvl w:val="0"/>
          <w:numId w:val="1"/>
        </w:numPr>
        <w:spacing w:after="60"/>
        <w:rPr>
          <w:rFonts w:eastAsia="Arial"/>
        </w:rPr>
      </w:pPr>
      <w:r w:rsidRPr="00D0350E">
        <w:rPr>
          <w:rFonts w:eastAsia="Arial"/>
        </w:rPr>
        <w:t>Document database configurations, processes, and procedures.</w:t>
      </w:r>
    </w:p>
    <w:p w:rsidR="00D4187E" w:rsidP="0025377E" w:rsidRDefault="00D4187E" w14:paraId="22544048" w14:textId="77777777">
      <w:pPr>
        <w:spacing w:after="60"/>
        <w:rPr>
          <w:rFonts w:eastAsia="Arial"/>
        </w:rPr>
      </w:pPr>
    </w:p>
    <w:p w:rsidRPr="00446C6E" w:rsidR="00D4187E" w:rsidP="00D4187E" w:rsidRDefault="00D4187E" w14:paraId="063AE49A" w14:textId="7E8BD3E5">
      <w:pPr>
        <w:spacing w:after="60"/>
        <w:rPr>
          <w:rFonts w:eastAsia="Arial" w:cs="Arial"/>
          <w:b/>
          <w:bCs/>
          <w:color w:val="2FBCB3"/>
        </w:rPr>
      </w:pPr>
      <w:r>
        <w:rPr>
          <w:rFonts w:eastAsia="Arial" w:cs="Arial"/>
          <w:b/>
          <w:bCs/>
          <w:color w:val="2FBCB3"/>
        </w:rPr>
        <w:t>Minimum Qualifications:</w:t>
      </w:r>
    </w:p>
    <w:p w:rsidRPr="00D0350E" w:rsidR="00D0350E" w:rsidP="00D0350E" w:rsidRDefault="00D0350E" w14:paraId="37769C1C" w14:textId="77777777">
      <w:pPr>
        <w:pStyle w:val="ListParagraph"/>
        <w:numPr>
          <w:ilvl w:val="0"/>
          <w:numId w:val="2"/>
        </w:numPr>
        <w:spacing w:after="60"/>
        <w:rPr>
          <w:rFonts w:eastAsia="Arial"/>
        </w:rPr>
      </w:pPr>
      <w:r w:rsidRPr="00D0350E">
        <w:rPr>
          <w:rFonts w:eastAsia="Arial"/>
        </w:rPr>
        <w:t xml:space="preserve">No degree required, but a </w:t>
      </w:r>
      <w:proofErr w:type="gramStart"/>
      <w:r w:rsidRPr="00D0350E">
        <w:rPr>
          <w:rFonts w:eastAsia="Arial"/>
        </w:rPr>
        <w:t>Bachelor's</w:t>
      </w:r>
      <w:proofErr w:type="gramEnd"/>
      <w:r w:rsidRPr="00D0350E">
        <w:rPr>
          <w:rFonts w:eastAsia="Arial"/>
        </w:rPr>
        <w:t xml:space="preserve"> degree in a related field is preferred (or equivalent work experience in lieu of degree).</w:t>
      </w:r>
    </w:p>
    <w:p w:rsidRPr="00D0350E" w:rsidR="00D0350E" w:rsidP="00D0350E" w:rsidRDefault="00D0350E" w14:paraId="5C4FC1E6" w14:textId="77777777">
      <w:pPr>
        <w:pStyle w:val="ListParagraph"/>
        <w:numPr>
          <w:ilvl w:val="0"/>
          <w:numId w:val="2"/>
        </w:numPr>
        <w:spacing w:after="60"/>
        <w:rPr>
          <w:rFonts w:eastAsia="Arial"/>
        </w:rPr>
      </w:pPr>
      <w:r w:rsidRPr="00D0350E">
        <w:rPr>
          <w:rFonts w:eastAsia="Arial"/>
        </w:rPr>
        <w:t>Entry-level position with 0 - 2 years of experience.</w:t>
      </w:r>
    </w:p>
    <w:p w:rsidRPr="00D0350E" w:rsidR="00D0350E" w:rsidP="00D0350E" w:rsidRDefault="00D0350E" w14:paraId="7ACE8BB0" w14:textId="77777777">
      <w:pPr>
        <w:pStyle w:val="ListParagraph"/>
        <w:numPr>
          <w:ilvl w:val="0"/>
          <w:numId w:val="2"/>
        </w:numPr>
        <w:spacing w:after="60"/>
        <w:rPr>
          <w:rFonts w:eastAsia="Arial"/>
        </w:rPr>
      </w:pPr>
      <w:r w:rsidRPr="00D0350E">
        <w:rPr>
          <w:rFonts w:eastAsia="Arial"/>
        </w:rPr>
        <w:t>Certification varies by business system.</w:t>
      </w:r>
    </w:p>
    <w:p w:rsidRPr="00D0350E" w:rsidR="00D0350E" w:rsidP="00D0350E" w:rsidRDefault="00D0350E" w14:paraId="60D1D7CC" w14:textId="77777777">
      <w:pPr>
        <w:pStyle w:val="ListParagraph"/>
        <w:numPr>
          <w:ilvl w:val="0"/>
          <w:numId w:val="2"/>
        </w:numPr>
        <w:spacing w:after="60"/>
        <w:rPr>
          <w:rFonts w:eastAsia="Arial"/>
        </w:rPr>
      </w:pPr>
      <w:r w:rsidRPr="00D0350E">
        <w:rPr>
          <w:rFonts w:eastAsia="Arial"/>
        </w:rPr>
        <w:t>Basic understanding of IT systems, software configuration, CI/CD, and business processes.</w:t>
      </w:r>
    </w:p>
    <w:p w:rsidRPr="00D0350E" w:rsidR="00D0350E" w:rsidP="00D0350E" w:rsidRDefault="00D0350E" w14:paraId="6D50867F" w14:textId="77777777">
      <w:pPr>
        <w:pStyle w:val="ListParagraph"/>
        <w:numPr>
          <w:ilvl w:val="0"/>
          <w:numId w:val="2"/>
        </w:numPr>
        <w:spacing w:after="60"/>
        <w:rPr>
          <w:rFonts w:eastAsia="Arial"/>
        </w:rPr>
      </w:pPr>
      <w:r w:rsidRPr="00D0350E">
        <w:rPr>
          <w:rFonts w:eastAsia="Arial"/>
        </w:rPr>
        <w:t>Familiarity with software environments and upgrades.</w:t>
      </w:r>
    </w:p>
    <w:p w:rsidR="00D4187E" w:rsidP="00D4187E" w:rsidRDefault="00D4187E" w14:paraId="45581B32" w14:textId="77777777">
      <w:pPr>
        <w:spacing w:after="60"/>
        <w:rPr>
          <w:rFonts w:eastAsia="Arial" w:cs="Arial"/>
          <w:b/>
          <w:bCs/>
          <w:color w:val="2FBCB3"/>
        </w:rPr>
      </w:pPr>
    </w:p>
    <w:p w:rsidRPr="00446C6E" w:rsidR="00D4187E" w:rsidP="00D4187E" w:rsidRDefault="00D4187E" w14:paraId="06DED57A" w14:textId="5FD9E351">
      <w:pPr>
        <w:spacing w:after="60"/>
        <w:rPr>
          <w:rFonts w:eastAsia="Arial" w:cs="Arial"/>
          <w:b/>
          <w:bCs/>
          <w:color w:val="2FBCB3"/>
        </w:rPr>
      </w:pPr>
      <w:r>
        <w:rPr>
          <w:rFonts w:eastAsia="Arial" w:cs="Arial"/>
          <w:b/>
          <w:bCs/>
          <w:color w:val="2FBCB3"/>
        </w:rPr>
        <w:t>Preferred Qualifications:</w:t>
      </w:r>
    </w:p>
    <w:p w:rsidRPr="00D0350E" w:rsidR="00D0350E" w:rsidP="00D0350E" w:rsidRDefault="00D0350E" w14:paraId="16A4A1D2" w14:textId="77777777">
      <w:pPr>
        <w:pStyle w:val="ListParagraph"/>
        <w:numPr>
          <w:ilvl w:val="0"/>
          <w:numId w:val="3"/>
        </w:numPr>
        <w:spacing w:after="60"/>
        <w:rPr>
          <w:rFonts w:eastAsia="Arial"/>
        </w:rPr>
      </w:pPr>
      <w:proofErr w:type="gramStart"/>
      <w:r w:rsidRPr="00D0350E">
        <w:rPr>
          <w:rFonts w:eastAsia="Arial"/>
        </w:rPr>
        <w:t>Bachelor's degree in Computer Science</w:t>
      </w:r>
      <w:proofErr w:type="gramEnd"/>
      <w:r w:rsidRPr="00D0350E">
        <w:rPr>
          <w:rFonts w:eastAsia="Arial"/>
        </w:rPr>
        <w:t>, Information Technology, or a related field.</w:t>
      </w:r>
    </w:p>
    <w:p w:rsidRPr="00D0350E" w:rsidR="00D0350E" w:rsidP="00D0350E" w:rsidRDefault="00D0350E" w14:paraId="44E0B20E" w14:textId="77777777">
      <w:pPr>
        <w:pStyle w:val="ListParagraph"/>
        <w:numPr>
          <w:ilvl w:val="0"/>
          <w:numId w:val="3"/>
        </w:numPr>
        <w:spacing w:after="60"/>
        <w:rPr>
          <w:rFonts w:eastAsia="Arial"/>
        </w:rPr>
      </w:pPr>
      <w:r w:rsidRPr="00D0350E">
        <w:rPr>
          <w:rFonts w:eastAsia="Arial"/>
        </w:rPr>
        <w:t>Experience with database management systems such as MySQL, PostgreSQL, Oracle, or SQL Server.</w:t>
      </w:r>
    </w:p>
    <w:p w:rsidRPr="00D0350E" w:rsidR="00D0350E" w:rsidP="00D0350E" w:rsidRDefault="00D0350E" w14:paraId="7B1BA8D6" w14:textId="77777777">
      <w:pPr>
        <w:pStyle w:val="ListParagraph"/>
        <w:numPr>
          <w:ilvl w:val="0"/>
          <w:numId w:val="3"/>
        </w:numPr>
        <w:spacing w:after="60"/>
        <w:rPr>
          <w:rFonts w:eastAsia="Arial"/>
        </w:rPr>
      </w:pPr>
      <w:r w:rsidRPr="00D0350E">
        <w:rPr>
          <w:rFonts w:eastAsia="Arial"/>
        </w:rPr>
        <w:t>Knowledge of database design principles and best practices.</w:t>
      </w:r>
    </w:p>
    <w:p w:rsidRPr="00D0350E" w:rsidR="00D0350E" w:rsidP="00D0350E" w:rsidRDefault="00D0350E" w14:paraId="6F290D34" w14:textId="77777777">
      <w:pPr>
        <w:pStyle w:val="ListParagraph"/>
        <w:numPr>
          <w:ilvl w:val="0"/>
          <w:numId w:val="3"/>
        </w:numPr>
        <w:spacing w:after="60"/>
        <w:rPr>
          <w:rFonts w:eastAsia="Arial"/>
        </w:rPr>
      </w:pPr>
      <w:r w:rsidRPr="00D0350E">
        <w:rPr>
          <w:rFonts w:eastAsia="Arial"/>
        </w:rPr>
        <w:t>Understanding of data security and privacy regulations.</w:t>
      </w:r>
    </w:p>
    <w:p w:rsidRPr="00D0350E" w:rsidR="00D0350E" w:rsidP="00D0350E" w:rsidRDefault="00D0350E" w14:paraId="14EC80A6" w14:textId="77777777">
      <w:pPr>
        <w:pStyle w:val="ListParagraph"/>
        <w:numPr>
          <w:ilvl w:val="0"/>
          <w:numId w:val="3"/>
        </w:numPr>
        <w:spacing w:after="60"/>
        <w:rPr>
          <w:rFonts w:eastAsia="Arial"/>
        </w:rPr>
      </w:pPr>
      <w:r w:rsidRPr="00D0350E">
        <w:rPr>
          <w:rFonts w:eastAsia="Arial"/>
        </w:rPr>
        <w:t>Strong analytical and problem-solving skills.</w:t>
      </w:r>
    </w:p>
    <w:p w:rsidRPr="00D0350E" w:rsidR="00D0350E" w:rsidP="00D0350E" w:rsidRDefault="00D0350E" w14:paraId="5010246A" w14:textId="77777777">
      <w:pPr>
        <w:pStyle w:val="ListParagraph"/>
        <w:numPr>
          <w:ilvl w:val="0"/>
          <w:numId w:val="3"/>
        </w:numPr>
        <w:spacing w:after="60"/>
        <w:rPr>
          <w:rFonts w:eastAsia="Arial"/>
        </w:rPr>
      </w:pPr>
      <w:r w:rsidRPr="00D0350E">
        <w:rPr>
          <w:rFonts w:eastAsia="Arial"/>
        </w:rPr>
        <w:t>Excellent communication and teamwork abilities.</w:t>
      </w:r>
    </w:p>
    <w:p w:rsidRPr="00D0350E" w:rsidR="00D0350E" w:rsidP="00D0350E" w:rsidRDefault="00D0350E" w14:paraId="1651D49F" w14:textId="77777777">
      <w:pPr>
        <w:pStyle w:val="ListParagraph"/>
        <w:numPr>
          <w:ilvl w:val="0"/>
          <w:numId w:val="3"/>
        </w:numPr>
        <w:spacing w:after="60"/>
        <w:rPr>
          <w:rFonts w:eastAsia="Arial"/>
        </w:rPr>
      </w:pPr>
      <w:r w:rsidRPr="00D0350E">
        <w:rPr>
          <w:rFonts w:eastAsia="Arial"/>
        </w:rPr>
        <w:t>Ability to work in a fast-paced and dynamic environment.</w:t>
      </w:r>
    </w:p>
    <w:p w:rsidR="00D0350E" w:rsidRDefault="00D0350E" w14:paraId="59F77B1D" w14:textId="55494455">
      <w:pPr>
        <w:rPr>
          <w:rFonts w:eastAsia="Arial"/>
        </w:rPr>
      </w:pPr>
      <w:r>
        <w:rPr>
          <w:rFonts w:eastAsia="Arial"/>
        </w:rPr>
        <w:br w:type="page"/>
      </w:r>
    </w:p>
    <w:p w:rsidRPr="00D0350E" w:rsidR="00D0350E" w:rsidP="00D0350E" w:rsidRDefault="00D0350E" w14:paraId="0AE7F5B5" w14:textId="3B681729">
      <w:pPr>
        <w:spacing w:after="60"/>
        <w:rPr>
          <w:rFonts w:eastAsia="Arial" w:cs="Arial"/>
          <w:b/>
          <w:bCs/>
          <w:color w:val="2FBCB3"/>
          <w:u w:val="single"/>
        </w:rPr>
      </w:pPr>
      <w:r w:rsidRPr="00D0350E">
        <w:rPr>
          <w:rFonts w:eastAsia="Arial" w:cs="Arial"/>
          <w:b/>
          <w:bCs/>
          <w:color w:val="2FBCB3"/>
          <w:u w:val="single"/>
        </w:rPr>
        <w:lastRenderedPageBreak/>
        <w:t>55DBP</w:t>
      </w:r>
      <w:r>
        <w:rPr>
          <w:rFonts w:eastAsia="Arial" w:cs="Arial"/>
          <w:b/>
          <w:bCs/>
          <w:color w:val="2FBCB3"/>
          <w:u w:val="single"/>
        </w:rPr>
        <w:t>2</w:t>
      </w:r>
      <w:r w:rsidRPr="00D0350E">
        <w:rPr>
          <w:rFonts w:eastAsia="Arial" w:cs="Arial"/>
          <w:b/>
          <w:bCs/>
          <w:color w:val="2FBCB3"/>
          <w:u w:val="single"/>
        </w:rPr>
        <w:t xml:space="preserve"> – Database Engineer I</w:t>
      </w:r>
      <w:r>
        <w:rPr>
          <w:rFonts w:eastAsia="Arial" w:cs="Arial"/>
          <w:b/>
          <w:bCs/>
          <w:color w:val="2FBCB3"/>
          <w:u w:val="single"/>
        </w:rPr>
        <w:t>I</w:t>
      </w:r>
    </w:p>
    <w:p w:rsidR="00D0350E" w:rsidP="00D0350E" w:rsidRDefault="00D0350E" w14:paraId="7D022B8D" w14:textId="04621044">
      <w:pPr>
        <w:spacing w:after="60"/>
        <w:rPr>
          <w:rFonts w:eastAsia="Arial"/>
        </w:rPr>
      </w:pPr>
      <w:r w:rsidRPr="00D0350E">
        <w:rPr>
          <w:rFonts w:eastAsia="Arial"/>
        </w:rPr>
        <w:t>The Database Engineer II role involves establishing and maintaining database management systems, standards, guidelines, and quality assurance for various database deliverables. This includes continuously assessing and improving processes to enhance service quality, efficiency, and customer satisfaction, as well as supporting the operation of software environments, incident response, and problem-solving to meet the IT needs of the business.</w:t>
      </w:r>
    </w:p>
    <w:p w:rsidR="00D0350E" w:rsidP="00D0350E" w:rsidRDefault="00D0350E" w14:paraId="04661707" w14:textId="77777777">
      <w:pPr>
        <w:spacing w:after="60"/>
        <w:rPr>
          <w:rFonts w:eastAsia="Arial" w:cs="Arial"/>
          <w:b/>
          <w:bCs/>
          <w:color w:val="2FBCB3"/>
        </w:rPr>
      </w:pPr>
    </w:p>
    <w:p w:rsidRPr="00446C6E" w:rsidR="00D0350E" w:rsidP="00D0350E" w:rsidRDefault="00D0350E" w14:paraId="574DB509" w14:textId="77777777">
      <w:pPr>
        <w:spacing w:after="60"/>
        <w:rPr>
          <w:rFonts w:eastAsia="Arial" w:cs="Arial"/>
          <w:b/>
          <w:bCs/>
          <w:color w:val="2FBCB3"/>
        </w:rPr>
      </w:pPr>
      <w:r>
        <w:rPr>
          <w:rFonts w:eastAsia="Arial" w:cs="Arial"/>
          <w:b/>
          <w:bCs/>
          <w:color w:val="2FBCB3"/>
        </w:rPr>
        <w:t>Key Responsibilities:</w:t>
      </w:r>
    </w:p>
    <w:p w:rsidRPr="00D0350E" w:rsidR="00D0350E" w:rsidP="00D0350E" w:rsidRDefault="00D0350E" w14:paraId="0BF0B789" w14:textId="77777777">
      <w:pPr>
        <w:pStyle w:val="ListParagraph"/>
        <w:numPr>
          <w:ilvl w:val="0"/>
          <w:numId w:val="4"/>
        </w:numPr>
        <w:spacing w:after="60"/>
        <w:rPr>
          <w:rFonts w:eastAsia="Arial"/>
        </w:rPr>
      </w:pPr>
      <w:r w:rsidRPr="00D0350E">
        <w:rPr>
          <w:rFonts w:eastAsia="Arial"/>
        </w:rPr>
        <w:t>Establish and maintain database management systems, standards, and guidelines.</w:t>
      </w:r>
    </w:p>
    <w:p w:rsidRPr="00D0350E" w:rsidR="00D0350E" w:rsidP="00D0350E" w:rsidRDefault="00D0350E" w14:paraId="2CBDB785" w14:textId="77777777">
      <w:pPr>
        <w:pStyle w:val="ListParagraph"/>
        <w:numPr>
          <w:ilvl w:val="0"/>
          <w:numId w:val="4"/>
        </w:numPr>
        <w:spacing w:after="60"/>
        <w:rPr>
          <w:rFonts w:eastAsia="Arial"/>
        </w:rPr>
      </w:pPr>
      <w:r w:rsidRPr="00D0350E">
        <w:rPr>
          <w:rFonts w:eastAsia="Arial"/>
        </w:rPr>
        <w:t>Contribute to the conceptual design and logical database development.</w:t>
      </w:r>
    </w:p>
    <w:p w:rsidRPr="00D0350E" w:rsidR="00D0350E" w:rsidP="00D0350E" w:rsidRDefault="00D0350E" w14:paraId="05363E5D" w14:textId="77777777">
      <w:pPr>
        <w:pStyle w:val="ListParagraph"/>
        <w:numPr>
          <w:ilvl w:val="0"/>
          <w:numId w:val="4"/>
        </w:numPr>
        <w:spacing w:after="60"/>
        <w:rPr>
          <w:rFonts w:eastAsia="Arial"/>
        </w:rPr>
      </w:pPr>
      <w:r w:rsidRPr="00D0350E">
        <w:rPr>
          <w:rFonts w:eastAsia="Arial"/>
        </w:rPr>
        <w:t>Participate in capacity planning and external data interface specification.</w:t>
      </w:r>
    </w:p>
    <w:p w:rsidRPr="00D0350E" w:rsidR="00D0350E" w:rsidP="00D0350E" w:rsidRDefault="00D0350E" w14:paraId="0D032F7C" w14:textId="77777777">
      <w:pPr>
        <w:pStyle w:val="ListParagraph"/>
        <w:numPr>
          <w:ilvl w:val="0"/>
          <w:numId w:val="4"/>
        </w:numPr>
        <w:spacing w:after="60"/>
        <w:rPr>
          <w:rFonts w:eastAsia="Arial"/>
        </w:rPr>
      </w:pPr>
      <w:r w:rsidRPr="00D0350E">
        <w:rPr>
          <w:rFonts w:eastAsia="Arial"/>
        </w:rPr>
        <w:t>Develop and implement data loading plans and data maintenance plans.</w:t>
      </w:r>
    </w:p>
    <w:p w:rsidRPr="00D0350E" w:rsidR="00D0350E" w:rsidP="00D0350E" w:rsidRDefault="00D0350E" w14:paraId="4E415647" w14:textId="77777777">
      <w:pPr>
        <w:pStyle w:val="ListParagraph"/>
        <w:numPr>
          <w:ilvl w:val="0"/>
          <w:numId w:val="4"/>
        </w:numPr>
        <w:spacing w:after="60"/>
        <w:rPr>
          <w:rFonts w:eastAsia="Arial"/>
        </w:rPr>
      </w:pPr>
      <w:r w:rsidRPr="00D0350E">
        <w:rPr>
          <w:rFonts w:eastAsia="Arial"/>
        </w:rPr>
        <w:t>Ensure database security policies are followed and maintained.</w:t>
      </w:r>
    </w:p>
    <w:p w:rsidRPr="00D0350E" w:rsidR="00D0350E" w:rsidP="00D0350E" w:rsidRDefault="00D0350E" w14:paraId="3B97BE68" w14:textId="77777777">
      <w:pPr>
        <w:pStyle w:val="ListParagraph"/>
        <w:numPr>
          <w:ilvl w:val="0"/>
          <w:numId w:val="4"/>
        </w:numPr>
        <w:spacing w:after="60"/>
        <w:rPr>
          <w:rFonts w:eastAsia="Arial"/>
        </w:rPr>
      </w:pPr>
      <w:r w:rsidRPr="00D0350E">
        <w:rPr>
          <w:rFonts w:eastAsia="Arial"/>
        </w:rPr>
        <w:t>Assist in configuring and upgrading software.</w:t>
      </w:r>
    </w:p>
    <w:p w:rsidRPr="00D0350E" w:rsidR="00D0350E" w:rsidP="00D0350E" w:rsidRDefault="00D0350E" w14:paraId="477062BD" w14:textId="77777777">
      <w:pPr>
        <w:pStyle w:val="ListParagraph"/>
        <w:numPr>
          <w:ilvl w:val="0"/>
          <w:numId w:val="4"/>
        </w:numPr>
        <w:spacing w:after="60"/>
        <w:rPr>
          <w:rFonts w:eastAsia="Arial"/>
        </w:rPr>
      </w:pPr>
      <w:r w:rsidRPr="00D0350E">
        <w:rPr>
          <w:rFonts w:eastAsia="Arial"/>
        </w:rPr>
        <w:t>Support the operation of software environments, including incident response and problem-solving.</w:t>
      </w:r>
    </w:p>
    <w:p w:rsidRPr="00D0350E" w:rsidR="00D0350E" w:rsidP="00D0350E" w:rsidRDefault="00D0350E" w14:paraId="3D88C706" w14:textId="77777777">
      <w:pPr>
        <w:pStyle w:val="ListParagraph"/>
        <w:numPr>
          <w:ilvl w:val="0"/>
          <w:numId w:val="4"/>
        </w:numPr>
        <w:spacing w:after="60"/>
        <w:rPr>
          <w:rFonts w:eastAsia="Arial"/>
        </w:rPr>
      </w:pPr>
      <w:r w:rsidRPr="00D0350E">
        <w:rPr>
          <w:rFonts w:eastAsia="Arial"/>
        </w:rPr>
        <w:t>Collaborate with team members to meet the IT needs of the business.</w:t>
      </w:r>
    </w:p>
    <w:p w:rsidRPr="00D0350E" w:rsidR="00D0350E" w:rsidP="00D0350E" w:rsidRDefault="00D0350E" w14:paraId="43480D44" w14:textId="77777777">
      <w:pPr>
        <w:pStyle w:val="ListParagraph"/>
        <w:numPr>
          <w:ilvl w:val="0"/>
          <w:numId w:val="4"/>
        </w:numPr>
        <w:spacing w:after="60"/>
        <w:rPr>
          <w:rFonts w:eastAsia="Arial"/>
        </w:rPr>
      </w:pPr>
      <w:r w:rsidRPr="00D0350E">
        <w:rPr>
          <w:rFonts w:eastAsia="Arial"/>
        </w:rPr>
        <w:t>Perform routine database maintenance and optimization tasks.</w:t>
      </w:r>
    </w:p>
    <w:p w:rsidRPr="00D0350E" w:rsidR="00D0350E" w:rsidP="00D0350E" w:rsidRDefault="00D0350E" w14:paraId="3E31CC9C" w14:textId="77777777">
      <w:pPr>
        <w:pStyle w:val="ListParagraph"/>
        <w:numPr>
          <w:ilvl w:val="0"/>
          <w:numId w:val="4"/>
        </w:numPr>
        <w:spacing w:after="60"/>
        <w:rPr>
          <w:rFonts w:eastAsia="Arial"/>
        </w:rPr>
      </w:pPr>
      <w:r w:rsidRPr="00D0350E">
        <w:rPr>
          <w:rFonts w:eastAsia="Arial"/>
        </w:rPr>
        <w:t>Document database configurations, processes, and procedures.</w:t>
      </w:r>
    </w:p>
    <w:p w:rsidRPr="00D0350E" w:rsidR="00D0350E" w:rsidP="00D0350E" w:rsidRDefault="00D0350E" w14:paraId="17834D86" w14:textId="77777777">
      <w:pPr>
        <w:pStyle w:val="ListParagraph"/>
        <w:numPr>
          <w:ilvl w:val="0"/>
          <w:numId w:val="4"/>
        </w:numPr>
        <w:spacing w:after="60"/>
        <w:rPr>
          <w:rFonts w:eastAsia="Arial"/>
        </w:rPr>
      </w:pPr>
      <w:r w:rsidRPr="00D0350E">
        <w:rPr>
          <w:rFonts w:eastAsia="Arial"/>
        </w:rPr>
        <w:t>Continuously assess and improve processes to enhance service quality, efficiency, and customer satisfaction.</w:t>
      </w:r>
    </w:p>
    <w:p w:rsidRPr="00D0350E" w:rsidR="00D0350E" w:rsidP="00D0350E" w:rsidRDefault="00D0350E" w14:paraId="2341C0C8" w14:textId="77777777">
      <w:pPr>
        <w:pStyle w:val="ListParagraph"/>
        <w:numPr>
          <w:ilvl w:val="0"/>
          <w:numId w:val="4"/>
        </w:numPr>
        <w:spacing w:after="60"/>
        <w:rPr>
          <w:rFonts w:eastAsia="Arial"/>
        </w:rPr>
      </w:pPr>
      <w:r w:rsidRPr="00D0350E">
        <w:rPr>
          <w:rFonts w:eastAsia="Arial"/>
        </w:rPr>
        <w:t>Identify areas for improvement, support improvement plans, and help to support implementation thereof.</w:t>
      </w:r>
    </w:p>
    <w:p w:rsidR="00D0350E" w:rsidP="00D0350E" w:rsidRDefault="00D0350E" w14:paraId="2B706675" w14:textId="77777777">
      <w:pPr>
        <w:spacing w:after="60"/>
        <w:rPr>
          <w:rFonts w:eastAsia="Arial"/>
        </w:rPr>
      </w:pPr>
    </w:p>
    <w:p w:rsidRPr="00446C6E" w:rsidR="00D0350E" w:rsidP="00D0350E" w:rsidRDefault="00D0350E" w14:paraId="12174F27" w14:textId="77777777">
      <w:pPr>
        <w:spacing w:after="60"/>
        <w:rPr>
          <w:rFonts w:eastAsia="Arial" w:cs="Arial"/>
          <w:b/>
          <w:bCs/>
          <w:color w:val="2FBCB3"/>
        </w:rPr>
      </w:pPr>
      <w:r>
        <w:rPr>
          <w:rFonts w:eastAsia="Arial" w:cs="Arial"/>
          <w:b/>
          <w:bCs/>
          <w:color w:val="2FBCB3"/>
        </w:rPr>
        <w:t>Minimum Qualifications:</w:t>
      </w:r>
    </w:p>
    <w:p w:rsidRPr="00D0350E" w:rsidR="00D0350E" w:rsidP="00D0350E" w:rsidRDefault="00D0350E" w14:paraId="0A87545D" w14:textId="77777777">
      <w:pPr>
        <w:pStyle w:val="ListParagraph"/>
        <w:numPr>
          <w:ilvl w:val="0"/>
          <w:numId w:val="5"/>
        </w:numPr>
        <w:spacing w:after="60"/>
        <w:rPr>
          <w:rFonts w:eastAsia="Arial"/>
        </w:rPr>
      </w:pPr>
      <w:r w:rsidRPr="00D0350E">
        <w:rPr>
          <w:rFonts w:eastAsia="Arial"/>
        </w:rPr>
        <w:t xml:space="preserve">Typically requires a </w:t>
      </w:r>
      <w:proofErr w:type="gramStart"/>
      <w:r w:rsidRPr="00D0350E">
        <w:rPr>
          <w:rFonts w:eastAsia="Arial"/>
        </w:rPr>
        <w:t>Bachelor's</w:t>
      </w:r>
      <w:proofErr w:type="gramEnd"/>
      <w:r w:rsidRPr="00D0350E">
        <w:rPr>
          <w:rFonts w:eastAsia="Arial"/>
        </w:rPr>
        <w:t xml:space="preserve"> degree in a related field (or equivalent work experience in lieu of degree).</w:t>
      </w:r>
    </w:p>
    <w:p w:rsidRPr="00D0350E" w:rsidR="00D0350E" w:rsidP="00D0350E" w:rsidRDefault="00D0350E" w14:paraId="04BC205F" w14:textId="77777777">
      <w:pPr>
        <w:pStyle w:val="ListParagraph"/>
        <w:numPr>
          <w:ilvl w:val="0"/>
          <w:numId w:val="5"/>
        </w:numPr>
        <w:spacing w:after="60"/>
        <w:rPr>
          <w:rFonts w:eastAsia="Arial"/>
        </w:rPr>
      </w:pPr>
      <w:r w:rsidRPr="00D0350E">
        <w:rPr>
          <w:rFonts w:eastAsia="Arial"/>
        </w:rPr>
        <w:t>2+ years of related experience.</w:t>
      </w:r>
    </w:p>
    <w:p w:rsidRPr="00D0350E" w:rsidR="00D0350E" w:rsidP="00D0350E" w:rsidRDefault="00D0350E" w14:paraId="403292E9" w14:textId="77777777">
      <w:pPr>
        <w:pStyle w:val="ListParagraph"/>
        <w:numPr>
          <w:ilvl w:val="0"/>
          <w:numId w:val="5"/>
        </w:numPr>
        <w:spacing w:after="60"/>
        <w:rPr>
          <w:rFonts w:eastAsia="Arial"/>
        </w:rPr>
      </w:pPr>
      <w:r w:rsidRPr="00D0350E">
        <w:rPr>
          <w:rFonts w:eastAsia="Arial"/>
        </w:rPr>
        <w:t>Certification varies by business system.</w:t>
      </w:r>
    </w:p>
    <w:p w:rsidRPr="00D0350E" w:rsidR="00D0350E" w:rsidP="00D0350E" w:rsidRDefault="00D0350E" w14:paraId="6F3AC989" w14:textId="77777777">
      <w:pPr>
        <w:pStyle w:val="ListParagraph"/>
        <w:numPr>
          <w:ilvl w:val="0"/>
          <w:numId w:val="5"/>
        </w:numPr>
        <w:spacing w:after="60"/>
        <w:rPr>
          <w:rFonts w:eastAsia="Arial"/>
        </w:rPr>
      </w:pPr>
      <w:r w:rsidRPr="00D0350E">
        <w:rPr>
          <w:rFonts w:eastAsia="Arial"/>
        </w:rPr>
        <w:t>Solid understanding of IT systems, software configuration, CI/CD, engineering, and business processes.</w:t>
      </w:r>
    </w:p>
    <w:p w:rsidRPr="00D0350E" w:rsidR="00D0350E" w:rsidP="00D0350E" w:rsidRDefault="00D0350E" w14:paraId="3D528541" w14:textId="77777777">
      <w:pPr>
        <w:pStyle w:val="ListParagraph"/>
        <w:numPr>
          <w:ilvl w:val="0"/>
          <w:numId w:val="5"/>
        </w:numPr>
        <w:spacing w:after="60"/>
        <w:rPr>
          <w:rFonts w:eastAsia="Arial"/>
        </w:rPr>
      </w:pPr>
      <w:r w:rsidRPr="00D0350E">
        <w:rPr>
          <w:rFonts w:eastAsia="Arial"/>
        </w:rPr>
        <w:t>Proficiency in software environments and upgrades.</w:t>
      </w:r>
    </w:p>
    <w:p w:rsidRPr="00D0350E" w:rsidR="00D0350E" w:rsidP="00D0350E" w:rsidRDefault="00D0350E" w14:paraId="21CEEB74" w14:textId="77777777">
      <w:pPr>
        <w:pStyle w:val="ListParagraph"/>
        <w:numPr>
          <w:ilvl w:val="0"/>
          <w:numId w:val="5"/>
        </w:numPr>
        <w:spacing w:after="60"/>
        <w:rPr>
          <w:rFonts w:eastAsia="Arial"/>
        </w:rPr>
      </w:pPr>
      <w:r w:rsidRPr="00D0350E">
        <w:rPr>
          <w:rFonts w:eastAsia="Arial"/>
        </w:rPr>
        <w:t>Possesses a basic understanding of IT systems, software configuration, and business processes.</w:t>
      </w:r>
    </w:p>
    <w:p w:rsidR="00D0350E" w:rsidP="00D0350E" w:rsidRDefault="00D0350E" w14:paraId="7C33FC69" w14:textId="77777777">
      <w:pPr>
        <w:spacing w:after="60"/>
        <w:rPr>
          <w:rFonts w:eastAsia="Arial" w:cs="Arial"/>
          <w:b/>
          <w:bCs/>
          <w:color w:val="2FBCB3"/>
        </w:rPr>
      </w:pPr>
    </w:p>
    <w:p w:rsidRPr="00446C6E" w:rsidR="00D0350E" w:rsidP="00D0350E" w:rsidRDefault="00D0350E" w14:paraId="71674FB0" w14:textId="77777777">
      <w:pPr>
        <w:spacing w:after="60"/>
        <w:rPr>
          <w:rFonts w:eastAsia="Arial" w:cs="Arial"/>
          <w:b/>
          <w:bCs/>
          <w:color w:val="2FBCB3"/>
        </w:rPr>
      </w:pPr>
      <w:r>
        <w:rPr>
          <w:rFonts w:eastAsia="Arial" w:cs="Arial"/>
          <w:b/>
          <w:bCs/>
          <w:color w:val="2FBCB3"/>
        </w:rPr>
        <w:t>Preferred Qualifications:</w:t>
      </w:r>
    </w:p>
    <w:p w:rsidRPr="00D0350E" w:rsidR="00D0350E" w:rsidP="00D0350E" w:rsidRDefault="00D0350E" w14:paraId="3BAF8447" w14:textId="77777777">
      <w:pPr>
        <w:pStyle w:val="ListParagraph"/>
        <w:numPr>
          <w:ilvl w:val="0"/>
          <w:numId w:val="6"/>
        </w:numPr>
        <w:spacing w:after="60"/>
        <w:rPr>
          <w:rFonts w:eastAsia="Arial"/>
        </w:rPr>
      </w:pPr>
      <w:proofErr w:type="gramStart"/>
      <w:r w:rsidRPr="00D0350E">
        <w:rPr>
          <w:rFonts w:eastAsia="Arial"/>
        </w:rPr>
        <w:t>Bachelor's degree in Computer Science</w:t>
      </w:r>
      <w:proofErr w:type="gramEnd"/>
      <w:r w:rsidRPr="00D0350E">
        <w:rPr>
          <w:rFonts w:eastAsia="Arial"/>
        </w:rPr>
        <w:t>, Information Technology, or a related field.</w:t>
      </w:r>
    </w:p>
    <w:p w:rsidRPr="00D0350E" w:rsidR="00D0350E" w:rsidP="00D0350E" w:rsidRDefault="00D0350E" w14:paraId="577264E5" w14:textId="77777777">
      <w:pPr>
        <w:pStyle w:val="ListParagraph"/>
        <w:numPr>
          <w:ilvl w:val="0"/>
          <w:numId w:val="6"/>
        </w:numPr>
        <w:spacing w:after="60"/>
        <w:rPr>
          <w:rFonts w:eastAsia="Arial"/>
        </w:rPr>
      </w:pPr>
      <w:r w:rsidRPr="00D0350E">
        <w:rPr>
          <w:rFonts w:eastAsia="Arial"/>
        </w:rPr>
        <w:t>Experience with advanced database management systems such as MySQL, PostgreSQL, Oracle, or SQL Server.</w:t>
      </w:r>
    </w:p>
    <w:p w:rsidRPr="00D0350E" w:rsidR="00D0350E" w:rsidP="00D0350E" w:rsidRDefault="00D0350E" w14:paraId="5A957B82" w14:textId="77777777">
      <w:pPr>
        <w:pStyle w:val="ListParagraph"/>
        <w:numPr>
          <w:ilvl w:val="0"/>
          <w:numId w:val="6"/>
        </w:numPr>
        <w:spacing w:after="60"/>
        <w:rPr>
          <w:rFonts w:eastAsia="Arial"/>
        </w:rPr>
      </w:pPr>
      <w:r w:rsidRPr="00D0350E">
        <w:rPr>
          <w:rFonts w:eastAsia="Arial"/>
        </w:rPr>
        <w:t>Proficiency in database design principles, normalization, and indexing strategies.</w:t>
      </w:r>
    </w:p>
    <w:p w:rsidRPr="00D0350E" w:rsidR="00D0350E" w:rsidP="00D0350E" w:rsidRDefault="00D0350E" w14:paraId="33B00DA8" w14:textId="77777777">
      <w:pPr>
        <w:pStyle w:val="ListParagraph"/>
        <w:numPr>
          <w:ilvl w:val="0"/>
          <w:numId w:val="6"/>
        </w:numPr>
        <w:spacing w:after="60"/>
        <w:rPr>
          <w:rFonts w:eastAsia="Arial"/>
        </w:rPr>
      </w:pPr>
      <w:r w:rsidRPr="00D0350E">
        <w:rPr>
          <w:rFonts w:eastAsia="Arial"/>
        </w:rPr>
        <w:t>Experience with database performance tuning and optimization techniques.</w:t>
      </w:r>
    </w:p>
    <w:p w:rsidRPr="00D0350E" w:rsidR="00D0350E" w:rsidP="00D0350E" w:rsidRDefault="00D0350E" w14:paraId="0408C14C" w14:textId="77777777">
      <w:pPr>
        <w:pStyle w:val="ListParagraph"/>
        <w:numPr>
          <w:ilvl w:val="0"/>
          <w:numId w:val="6"/>
        </w:numPr>
        <w:spacing w:after="60"/>
        <w:rPr>
          <w:rFonts w:eastAsia="Arial"/>
        </w:rPr>
      </w:pPr>
      <w:r w:rsidRPr="00D0350E">
        <w:rPr>
          <w:rFonts w:eastAsia="Arial"/>
        </w:rPr>
        <w:t>Knowledge of data warehousing, ETL processes, and data integration tools.</w:t>
      </w:r>
    </w:p>
    <w:p w:rsidRPr="00D0350E" w:rsidR="00D0350E" w:rsidP="00D0350E" w:rsidRDefault="00D0350E" w14:paraId="5EEC3D3A" w14:textId="77777777">
      <w:pPr>
        <w:pStyle w:val="ListParagraph"/>
        <w:numPr>
          <w:ilvl w:val="0"/>
          <w:numId w:val="6"/>
        </w:numPr>
        <w:spacing w:after="60"/>
        <w:rPr>
          <w:rFonts w:eastAsia="Arial"/>
        </w:rPr>
      </w:pPr>
      <w:r w:rsidRPr="00D0350E">
        <w:rPr>
          <w:rFonts w:eastAsia="Arial"/>
        </w:rPr>
        <w:t>Understanding of data security and privacy regulations, including encryption and access controls.</w:t>
      </w:r>
    </w:p>
    <w:p w:rsidRPr="00D0350E" w:rsidR="00D0350E" w:rsidP="00D0350E" w:rsidRDefault="00D0350E" w14:paraId="27F5B1E3" w14:textId="77777777">
      <w:pPr>
        <w:pStyle w:val="ListParagraph"/>
        <w:numPr>
          <w:ilvl w:val="0"/>
          <w:numId w:val="6"/>
        </w:numPr>
        <w:spacing w:after="60"/>
        <w:rPr>
          <w:rFonts w:eastAsia="Arial"/>
        </w:rPr>
      </w:pPr>
      <w:r w:rsidRPr="00D0350E">
        <w:rPr>
          <w:rFonts w:eastAsia="Arial"/>
        </w:rPr>
        <w:t>Familiarity with cloud-based database solutions (e.g., AWS RDS, Azure SQL Database).</w:t>
      </w:r>
    </w:p>
    <w:p w:rsidRPr="00D0350E" w:rsidR="00D0350E" w:rsidP="00D0350E" w:rsidRDefault="00D0350E" w14:paraId="17B626D0" w14:textId="77777777">
      <w:pPr>
        <w:pStyle w:val="ListParagraph"/>
        <w:numPr>
          <w:ilvl w:val="0"/>
          <w:numId w:val="6"/>
        </w:numPr>
        <w:spacing w:after="60"/>
        <w:rPr>
          <w:rFonts w:eastAsia="Arial"/>
        </w:rPr>
      </w:pPr>
      <w:r w:rsidRPr="00D0350E">
        <w:rPr>
          <w:rFonts w:eastAsia="Arial"/>
        </w:rPr>
        <w:t>Strong analytical and problem-solving skills.</w:t>
      </w:r>
    </w:p>
    <w:p w:rsidRPr="00D0350E" w:rsidR="00D0350E" w:rsidP="00D0350E" w:rsidRDefault="00D0350E" w14:paraId="41FBA8C4" w14:textId="77777777">
      <w:pPr>
        <w:pStyle w:val="ListParagraph"/>
        <w:numPr>
          <w:ilvl w:val="0"/>
          <w:numId w:val="6"/>
        </w:numPr>
        <w:spacing w:after="60"/>
        <w:rPr>
          <w:rFonts w:eastAsia="Arial"/>
        </w:rPr>
      </w:pPr>
      <w:r w:rsidRPr="00D0350E">
        <w:rPr>
          <w:rFonts w:eastAsia="Arial"/>
        </w:rPr>
        <w:t>Excellent communication and teamwork abilities.</w:t>
      </w:r>
    </w:p>
    <w:p w:rsidRPr="00D0350E" w:rsidR="00D0350E" w:rsidP="00D0350E" w:rsidRDefault="00D0350E" w14:paraId="6E8651AC" w14:textId="77777777">
      <w:pPr>
        <w:pStyle w:val="ListParagraph"/>
        <w:numPr>
          <w:ilvl w:val="0"/>
          <w:numId w:val="6"/>
        </w:numPr>
        <w:spacing w:after="60"/>
        <w:rPr>
          <w:rFonts w:eastAsia="Arial"/>
        </w:rPr>
      </w:pPr>
      <w:r w:rsidRPr="00D0350E">
        <w:rPr>
          <w:rFonts w:eastAsia="Arial"/>
        </w:rPr>
        <w:t>Ability to work in a fast-paced and dynamic environment.</w:t>
      </w:r>
    </w:p>
    <w:p w:rsidR="00D0350E" w:rsidRDefault="00D0350E" w14:paraId="76CF5475" w14:textId="4E8CF68B">
      <w:pPr>
        <w:rPr>
          <w:rFonts w:eastAsia="Arial"/>
        </w:rPr>
      </w:pPr>
      <w:r>
        <w:rPr>
          <w:rFonts w:eastAsia="Arial"/>
        </w:rPr>
        <w:br w:type="page"/>
      </w:r>
    </w:p>
    <w:p w:rsidRPr="00D0350E" w:rsidR="00D0350E" w:rsidP="00D0350E" w:rsidRDefault="00D0350E" w14:paraId="3E4CD2BA" w14:textId="5045C56C">
      <w:pPr>
        <w:spacing w:after="60"/>
        <w:rPr>
          <w:rFonts w:eastAsia="Arial" w:cs="Arial"/>
          <w:b/>
          <w:bCs/>
          <w:color w:val="2FBCB3"/>
          <w:u w:val="single"/>
        </w:rPr>
      </w:pPr>
      <w:r w:rsidRPr="00D0350E">
        <w:rPr>
          <w:rFonts w:eastAsia="Arial" w:cs="Arial"/>
          <w:b/>
          <w:bCs/>
          <w:color w:val="2FBCB3"/>
          <w:u w:val="single"/>
        </w:rPr>
        <w:lastRenderedPageBreak/>
        <w:t>55DBP</w:t>
      </w:r>
      <w:r>
        <w:rPr>
          <w:rFonts w:eastAsia="Arial" w:cs="Arial"/>
          <w:b/>
          <w:bCs/>
          <w:color w:val="2FBCB3"/>
          <w:u w:val="single"/>
        </w:rPr>
        <w:t>3</w:t>
      </w:r>
      <w:r w:rsidRPr="00D0350E">
        <w:rPr>
          <w:rFonts w:eastAsia="Arial" w:cs="Arial"/>
          <w:b/>
          <w:bCs/>
          <w:color w:val="2FBCB3"/>
          <w:u w:val="single"/>
        </w:rPr>
        <w:t xml:space="preserve"> – Database Engineer I</w:t>
      </w:r>
      <w:r>
        <w:rPr>
          <w:rFonts w:eastAsia="Arial" w:cs="Arial"/>
          <w:b/>
          <w:bCs/>
          <w:color w:val="2FBCB3"/>
          <w:u w:val="single"/>
        </w:rPr>
        <w:t>I</w:t>
      </w:r>
      <w:r>
        <w:rPr>
          <w:rFonts w:eastAsia="Arial" w:cs="Arial"/>
          <w:b/>
          <w:bCs/>
          <w:color w:val="2FBCB3"/>
          <w:u w:val="single"/>
        </w:rPr>
        <w:t>I</w:t>
      </w:r>
    </w:p>
    <w:p w:rsidRPr="00D0350E" w:rsidR="00D0350E" w:rsidP="00D0350E" w:rsidRDefault="00D0350E" w14:paraId="6B122EE8" w14:textId="77777777">
      <w:pPr>
        <w:spacing w:after="60"/>
        <w:rPr>
          <w:rFonts w:eastAsia="Arial"/>
        </w:rPr>
      </w:pPr>
      <w:r w:rsidRPr="00D0350E">
        <w:rPr>
          <w:rFonts w:eastAsia="Arial"/>
        </w:rPr>
        <w:t>The Database Engineer III role involves supporting and contributing to the enterprise business or engineering application strategy. This includes overseeing and contributing to the configuration, upgrade, and long-term operation of software, directing the operation and maintenance of software architecture and environments, and continuously assessing and improving processes to enhance service quality, efficiency, and customer satisfaction. The role also involves collaboration with external vendors and service providers to meet the IT needs of the business.</w:t>
      </w:r>
    </w:p>
    <w:p w:rsidR="00D0350E" w:rsidP="00D0350E" w:rsidRDefault="00D0350E" w14:paraId="50CD4671" w14:textId="77777777">
      <w:pPr>
        <w:spacing w:after="60"/>
        <w:rPr>
          <w:rFonts w:eastAsia="Arial" w:cs="Arial"/>
          <w:b/>
          <w:bCs/>
          <w:color w:val="2FBCB3"/>
        </w:rPr>
      </w:pPr>
    </w:p>
    <w:p w:rsidRPr="00446C6E" w:rsidR="00D0350E" w:rsidP="00D0350E" w:rsidRDefault="00D0350E" w14:paraId="6E1433BE" w14:textId="77777777">
      <w:pPr>
        <w:spacing w:after="60"/>
        <w:rPr>
          <w:rFonts w:eastAsia="Arial" w:cs="Arial"/>
          <w:b/>
          <w:bCs/>
          <w:color w:val="2FBCB3"/>
        </w:rPr>
      </w:pPr>
      <w:r>
        <w:rPr>
          <w:rFonts w:eastAsia="Arial" w:cs="Arial"/>
          <w:b/>
          <w:bCs/>
          <w:color w:val="2FBCB3"/>
        </w:rPr>
        <w:t>Key Responsibilities:</w:t>
      </w:r>
    </w:p>
    <w:p w:rsidRPr="00D0350E" w:rsidR="00D0350E" w:rsidP="00D0350E" w:rsidRDefault="00D0350E" w14:paraId="21A05326" w14:textId="77777777">
      <w:pPr>
        <w:pStyle w:val="ListParagraph"/>
        <w:numPr>
          <w:ilvl w:val="0"/>
          <w:numId w:val="7"/>
        </w:numPr>
        <w:spacing w:after="60"/>
        <w:rPr>
          <w:rFonts w:eastAsia="Arial"/>
        </w:rPr>
      </w:pPr>
      <w:r w:rsidRPr="00D0350E">
        <w:rPr>
          <w:rFonts w:eastAsia="Arial"/>
        </w:rPr>
        <w:t>Support and contribute to the enterprise business or engineering application strategy.</w:t>
      </w:r>
    </w:p>
    <w:p w:rsidRPr="00D0350E" w:rsidR="00D0350E" w:rsidP="00D0350E" w:rsidRDefault="00D0350E" w14:paraId="1EA2A948" w14:textId="77777777">
      <w:pPr>
        <w:pStyle w:val="ListParagraph"/>
        <w:numPr>
          <w:ilvl w:val="0"/>
          <w:numId w:val="7"/>
        </w:numPr>
        <w:spacing w:after="60"/>
        <w:rPr>
          <w:rFonts w:eastAsia="Arial"/>
        </w:rPr>
      </w:pPr>
      <w:r w:rsidRPr="00D0350E">
        <w:rPr>
          <w:rFonts w:eastAsia="Arial"/>
        </w:rPr>
        <w:t>Oversee and contribute to the configuration, upgrade, and long-term operation of software.</w:t>
      </w:r>
    </w:p>
    <w:p w:rsidRPr="00D0350E" w:rsidR="00D0350E" w:rsidP="00D0350E" w:rsidRDefault="00D0350E" w14:paraId="6144E5C7" w14:textId="77777777">
      <w:pPr>
        <w:pStyle w:val="ListParagraph"/>
        <w:numPr>
          <w:ilvl w:val="0"/>
          <w:numId w:val="7"/>
        </w:numPr>
        <w:spacing w:after="60"/>
        <w:rPr>
          <w:rFonts w:eastAsia="Arial"/>
        </w:rPr>
      </w:pPr>
      <w:r w:rsidRPr="00D0350E">
        <w:rPr>
          <w:rFonts w:eastAsia="Arial"/>
        </w:rPr>
        <w:t>Direct the operation and maintenance of software architecture and environments to support the IT needs of the business.</w:t>
      </w:r>
    </w:p>
    <w:p w:rsidRPr="00D0350E" w:rsidR="00D0350E" w:rsidP="00D0350E" w:rsidRDefault="00D0350E" w14:paraId="2B2FED18" w14:textId="77777777">
      <w:pPr>
        <w:pStyle w:val="ListParagraph"/>
        <w:numPr>
          <w:ilvl w:val="0"/>
          <w:numId w:val="7"/>
        </w:numPr>
        <w:spacing w:after="60"/>
        <w:rPr>
          <w:rFonts w:eastAsia="Arial"/>
        </w:rPr>
      </w:pPr>
      <w:r w:rsidRPr="00D0350E">
        <w:rPr>
          <w:rFonts w:eastAsia="Arial"/>
        </w:rPr>
        <w:t>Continuously assess and improve processes to enhance service quality, efficiency, and customer satisfaction.</w:t>
      </w:r>
    </w:p>
    <w:p w:rsidRPr="00D0350E" w:rsidR="00D0350E" w:rsidP="00D0350E" w:rsidRDefault="00D0350E" w14:paraId="68A7777A" w14:textId="77777777">
      <w:pPr>
        <w:pStyle w:val="ListParagraph"/>
        <w:numPr>
          <w:ilvl w:val="0"/>
          <w:numId w:val="7"/>
        </w:numPr>
        <w:spacing w:after="60"/>
        <w:rPr>
          <w:rFonts w:eastAsia="Arial"/>
        </w:rPr>
      </w:pPr>
      <w:r w:rsidRPr="00D0350E">
        <w:rPr>
          <w:rFonts w:eastAsia="Arial"/>
        </w:rPr>
        <w:t>Identify areas for improvement, develop improvement plans, and lead implementation thereof.</w:t>
      </w:r>
    </w:p>
    <w:p w:rsidRPr="00D0350E" w:rsidR="00D0350E" w:rsidP="00D0350E" w:rsidRDefault="00D0350E" w14:paraId="7B9F6147" w14:textId="77777777">
      <w:pPr>
        <w:pStyle w:val="ListParagraph"/>
        <w:numPr>
          <w:ilvl w:val="0"/>
          <w:numId w:val="7"/>
        </w:numPr>
        <w:spacing w:after="60"/>
        <w:rPr>
          <w:rFonts w:eastAsia="Arial"/>
        </w:rPr>
      </w:pPr>
      <w:r w:rsidRPr="00D0350E">
        <w:rPr>
          <w:rFonts w:eastAsia="Arial"/>
        </w:rPr>
        <w:t>Support collaboration with external vendors and service providers to define contracted services and meet the agreed-upon requirements of the business.</w:t>
      </w:r>
    </w:p>
    <w:p w:rsidRPr="00D0350E" w:rsidR="00D0350E" w:rsidP="00D0350E" w:rsidRDefault="00D0350E" w14:paraId="2C63D874" w14:textId="3CD0BD4B">
      <w:pPr>
        <w:pStyle w:val="ListParagraph"/>
        <w:numPr>
          <w:ilvl w:val="0"/>
          <w:numId w:val="7"/>
        </w:numPr>
        <w:spacing w:after="60"/>
        <w:rPr>
          <w:rFonts w:eastAsia="Arial"/>
        </w:rPr>
      </w:pPr>
      <w:r w:rsidRPr="24F9FB78" w:rsidR="00D0350E">
        <w:rPr>
          <w:rFonts w:eastAsia="Arial"/>
        </w:rPr>
        <w:t xml:space="preserve">May be an individual contributor or supervise, mentor, and/or coach other </w:t>
      </w:r>
      <w:r w:rsidRPr="24F9FB78" w:rsidR="00D0350E">
        <w:rPr>
          <w:rFonts w:eastAsia="Arial"/>
          <w:strike w:val="1"/>
          <w:rPrChange w:author="McCord, Stephen" w:date="2025-02-18T20:01:17.951Z" w:id="777666921">
            <w:rPr>
              <w:rFonts w:eastAsia="Arial"/>
            </w:rPr>
          </w:rPrChange>
        </w:rPr>
        <w:t xml:space="preserve">business systems </w:t>
      </w:r>
      <w:r w:rsidRPr="24F9FB78" w:rsidR="00D0350E">
        <w:rPr>
          <w:rFonts w:eastAsia="Arial"/>
          <w:strike w:val="1"/>
          <w:rPrChange w:author="McCord, Stephen" w:date="2025-02-18T20:01:17.951Z" w:id="345303009">
            <w:rPr>
              <w:rFonts w:eastAsia="Arial"/>
            </w:rPr>
          </w:rPrChange>
        </w:rPr>
        <w:t>analyst</w:t>
      </w:r>
      <w:r w:rsidRPr="24F9FB78" w:rsidR="00D0350E">
        <w:rPr>
          <w:rFonts w:eastAsia="Arial"/>
          <w:strike w:val="1"/>
          <w:rPrChange w:author="McCord, Stephen" w:date="2025-02-18T20:01:17.951Z" w:id="1990771178">
            <w:rPr>
              <w:rFonts w:eastAsia="Arial"/>
            </w:rPr>
          </w:rPrChange>
        </w:rPr>
        <w:t>s</w:t>
      </w:r>
      <w:ins w:author="McCord, Stephen" w:date="2025-02-18T20:01:29.269Z" w:id="1303297914">
        <w:r w:rsidRPr="24F9FB78" w:rsidR="42604F4C">
          <w:rPr>
            <w:rFonts w:eastAsia="Arial"/>
            <w:strike w:val="1"/>
          </w:rPr>
          <w:t xml:space="preserve"> </w:t>
        </w:r>
        <w:r w:rsidRPr="24F9FB78" w:rsidR="42604F4C">
          <w:rPr>
            <w:rFonts w:eastAsia="Arial"/>
            <w:strike w:val="0"/>
            <w:dstrike w:val="0"/>
            <w:rPrChange w:author="McCord, Stephen" w:date="2025-02-18T20:01:34.985Z" w:id="1394757296">
              <w:rPr>
                <w:rFonts w:eastAsia="Arial"/>
                <w:strike w:val="1"/>
              </w:rPr>
            </w:rPrChange>
          </w:rPr>
          <w:t>d</w:t>
        </w:r>
        <w:r w:rsidRPr="24F9FB78" w:rsidR="42604F4C">
          <w:rPr>
            <w:rFonts w:eastAsia="Arial"/>
            <w:strike w:val="0"/>
            <w:dstrike w:val="0"/>
            <w:rPrChange w:author="McCord, Stephen" w:date="2025-02-18T20:01:34.985Z" w:id="110606456">
              <w:rPr>
                <w:rFonts w:eastAsia="Arial"/>
                <w:strike w:val="1"/>
              </w:rPr>
            </w:rPrChange>
          </w:rPr>
          <w:t>atabase administrators / engineers</w:t>
        </w:r>
      </w:ins>
      <w:r w:rsidRPr="24F9FB78" w:rsidR="00D0350E">
        <w:rPr>
          <w:rFonts w:eastAsia="Arial"/>
        </w:rPr>
        <w:t>.</w:t>
      </w:r>
    </w:p>
    <w:p w:rsidR="00D0350E" w:rsidP="00D0350E" w:rsidRDefault="00D0350E" w14:paraId="330FC79C" w14:textId="77777777">
      <w:pPr>
        <w:spacing w:after="60"/>
        <w:rPr>
          <w:rFonts w:eastAsia="Arial"/>
        </w:rPr>
      </w:pPr>
    </w:p>
    <w:p w:rsidRPr="00446C6E" w:rsidR="00D0350E" w:rsidP="00D0350E" w:rsidRDefault="00D0350E" w14:paraId="7F6975D9" w14:textId="77777777">
      <w:pPr>
        <w:spacing w:after="60"/>
        <w:rPr>
          <w:rFonts w:eastAsia="Arial" w:cs="Arial"/>
          <w:b/>
          <w:bCs/>
          <w:color w:val="2FBCB3"/>
        </w:rPr>
      </w:pPr>
      <w:r>
        <w:rPr>
          <w:rFonts w:eastAsia="Arial" w:cs="Arial"/>
          <w:b/>
          <w:bCs/>
          <w:color w:val="2FBCB3"/>
        </w:rPr>
        <w:t>Minimum Qualifications:</w:t>
      </w:r>
    </w:p>
    <w:p w:rsidRPr="00D0350E" w:rsidR="00D0350E" w:rsidP="00D0350E" w:rsidRDefault="00D0350E" w14:paraId="68201DF0" w14:textId="77777777">
      <w:pPr>
        <w:pStyle w:val="ListParagraph"/>
        <w:numPr>
          <w:ilvl w:val="0"/>
          <w:numId w:val="8"/>
        </w:numPr>
        <w:spacing w:after="60"/>
        <w:rPr>
          <w:rFonts w:eastAsia="Arial"/>
        </w:rPr>
      </w:pPr>
      <w:r w:rsidRPr="00D0350E">
        <w:rPr>
          <w:rFonts w:eastAsia="Arial"/>
        </w:rPr>
        <w:t xml:space="preserve">Typically requires a </w:t>
      </w:r>
      <w:proofErr w:type="gramStart"/>
      <w:r w:rsidRPr="00D0350E">
        <w:rPr>
          <w:rFonts w:eastAsia="Arial"/>
        </w:rPr>
        <w:t>Bachelor's</w:t>
      </w:r>
      <w:proofErr w:type="gramEnd"/>
      <w:r w:rsidRPr="00D0350E">
        <w:rPr>
          <w:rFonts w:eastAsia="Arial"/>
        </w:rPr>
        <w:t xml:space="preserve"> degree in a related field (or a Master's degree with 3+ years of experience).</w:t>
      </w:r>
    </w:p>
    <w:p w:rsidRPr="00D0350E" w:rsidR="00D0350E" w:rsidP="00D0350E" w:rsidRDefault="00D0350E" w14:paraId="33297BF8" w14:textId="77777777">
      <w:pPr>
        <w:pStyle w:val="ListParagraph"/>
        <w:numPr>
          <w:ilvl w:val="0"/>
          <w:numId w:val="8"/>
        </w:numPr>
        <w:spacing w:after="60"/>
        <w:rPr>
          <w:rFonts w:eastAsia="Arial"/>
        </w:rPr>
      </w:pPr>
      <w:r w:rsidRPr="00D0350E">
        <w:rPr>
          <w:rFonts w:eastAsia="Arial"/>
        </w:rPr>
        <w:t>5+ years of related experience.</w:t>
      </w:r>
    </w:p>
    <w:p w:rsidRPr="00D0350E" w:rsidR="00D0350E" w:rsidP="00D0350E" w:rsidRDefault="00D0350E" w14:paraId="5985B5A1" w14:textId="77777777">
      <w:pPr>
        <w:pStyle w:val="ListParagraph"/>
        <w:numPr>
          <w:ilvl w:val="0"/>
          <w:numId w:val="8"/>
        </w:numPr>
        <w:spacing w:after="60"/>
        <w:rPr>
          <w:rFonts w:eastAsia="Arial"/>
        </w:rPr>
      </w:pPr>
      <w:r w:rsidRPr="00D0350E">
        <w:rPr>
          <w:rFonts w:eastAsia="Arial"/>
        </w:rPr>
        <w:t>Certification varies by business system.</w:t>
      </w:r>
    </w:p>
    <w:p w:rsidRPr="00D0350E" w:rsidR="00D0350E" w:rsidP="00D0350E" w:rsidRDefault="00D0350E" w14:paraId="7995C7D6" w14:textId="77777777">
      <w:pPr>
        <w:pStyle w:val="ListParagraph"/>
        <w:numPr>
          <w:ilvl w:val="0"/>
          <w:numId w:val="8"/>
        </w:numPr>
        <w:spacing w:after="60"/>
        <w:rPr>
          <w:rFonts w:eastAsia="Arial"/>
        </w:rPr>
      </w:pPr>
      <w:r w:rsidRPr="00D0350E">
        <w:rPr>
          <w:rFonts w:eastAsia="Arial"/>
        </w:rPr>
        <w:t>Deep understanding of IT systems, software configuration, CI/CD, engineering, and/or business processes.</w:t>
      </w:r>
    </w:p>
    <w:p w:rsidRPr="00D0350E" w:rsidR="00D0350E" w:rsidP="00D0350E" w:rsidRDefault="00D0350E" w14:paraId="02206198" w14:textId="77777777">
      <w:pPr>
        <w:pStyle w:val="ListParagraph"/>
        <w:numPr>
          <w:ilvl w:val="0"/>
          <w:numId w:val="8"/>
        </w:numPr>
        <w:spacing w:after="60"/>
        <w:rPr>
          <w:rFonts w:eastAsia="Arial"/>
        </w:rPr>
      </w:pPr>
      <w:r w:rsidRPr="00D0350E">
        <w:rPr>
          <w:rFonts w:eastAsia="Arial"/>
        </w:rPr>
        <w:t>Proficiency in software environments and upgrades.</w:t>
      </w:r>
    </w:p>
    <w:p w:rsidR="00D0350E" w:rsidP="00D0350E" w:rsidRDefault="00D0350E" w14:paraId="1AE5A422" w14:textId="77777777">
      <w:pPr>
        <w:spacing w:after="60"/>
        <w:rPr>
          <w:rFonts w:eastAsia="Arial" w:cs="Arial"/>
          <w:b/>
          <w:bCs/>
          <w:color w:val="2FBCB3"/>
        </w:rPr>
      </w:pPr>
    </w:p>
    <w:p w:rsidRPr="00446C6E" w:rsidR="00D0350E" w:rsidP="00D0350E" w:rsidRDefault="00D0350E" w14:paraId="76D66837" w14:textId="77777777">
      <w:pPr>
        <w:spacing w:after="60"/>
        <w:rPr>
          <w:rFonts w:eastAsia="Arial" w:cs="Arial"/>
          <w:b/>
          <w:bCs/>
          <w:color w:val="2FBCB3"/>
        </w:rPr>
      </w:pPr>
      <w:r>
        <w:rPr>
          <w:rFonts w:eastAsia="Arial" w:cs="Arial"/>
          <w:b/>
          <w:bCs/>
          <w:color w:val="2FBCB3"/>
        </w:rPr>
        <w:t>Preferred Qualifications:</w:t>
      </w:r>
    </w:p>
    <w:p w:rsidRPr="00D0350E" w:rsidR="00D0350E" w:rsidP="00D0350E" w:rsidRDefault="00D0350E" w14:paraId="419754FA" w14:textId="77777777">
      <w:pPr>
        <w:pStyle w:val="ListParagraph"/>
        <w:numPr>
          <w:ilvl w:val="0"/>
          <w:numId w:val="9"/>
        </w:numPr>
        <w:spacing w:after="60"/>
        <w:rPr>
          <w:rFonts w:eastAsia="Arial"/>
        </w:rPr>
      </w:pPr>
      <w:r w:rsidRPr="00D0350E">
        <w:rPr>
          <w:rFonts w:eastAsia="Arial"/>
        </w:rPr>
        <w:t>Advanced degree in Computer Science, Information Technology, or a related field.</w:t>
      </w:r>
    </w:p>
    <w:p w:rsidRPr="00D0350E" w:rsidR="00D0350E" w:rsidP="00D0350E" w:rsidRDefault="00D0350E" w14:paraId="65A3D867" w14:textId="77777777">
      <w:pPr>
        <w:pStyle w:val="ListParagraph"/>
        <w:numPr>
          <w:ilvl w:val="0"/>
          <w:numId w:val="9"/>
        </w:numPr>
        <w:spacing w:after="60"/>
        <w:rPr>
          <w:rFonts w:eastAsia="Arial"/>
        </w:rPr>
      </w:pPr>
      <w:r w:rsidRPr="00D0350E">
        <w:rPr>
          <w:rFonts w:eastAsia="Arial"/>
        </w:rPr>
        <w:t>Extensive experience with advanced database management systems such as MySQL, PostgreSQL, Oracle, or SQL Server.</w:t>
      </w:r>
    </w:p>
    <w:p w:rsidRPr="00D0350E" w:rsidR="00D0350E" w:rsidP="00D0350E" w:rsidRDefault="00D0350E" w14:paraId="59B1E299" w14:textId="77777777">
      <w:pPr>
        <w:pStyle w:val="ListParagraph"/>
        <w:numPr>
          <w:ilvl w:val="0"/>
          <w:numId w:val="9"/>
        </w:numPr>
        <w:spacing w:after="60"/>
        <w:rPr>
          <w:rFonts w:eastAsia="Arial"/>
        </w:rPr>
      </w:pPr>
      <w:r w:rsidRPr="00D0350E">
        <w:rPr>
          <w:rFonts w:eastAsia="Arial"/>
        </w:rPr>
        <w:t>Expertise in database design principles, normalization, indexing strategies, and data modeling.</w:t>
      </w:r>
    </w:p>
    <w:p w:rsidRPr="00D0350E" w:rsidR="00D0350E" w:rsidP="00D0350E" w:rsidRDefault="00D0350E" w14:paraId="184EF91A" w14:textId="77777777">
      <w:pPr>
        <w:pStyle w:val="ListParagraph"/>
        <w:numPr>
          <w:ilvl w:val="0"/>
          <w:numId w:val="9"/>
        </w:numPr>
        <w:spacing w:after="60"/>
        <w:rPr>
          <w:rFonts w:eastAsia="Arial"/>
        </w:rPr>
      </w:pPr>
      <w:r w:rsidRPr="00D0350E">
        <w:rPr>
          <w:rFonts w:eastAsia="Arial"/>
        </w:rPr>
        <w:t>Proven experience with database performance tuning, optimization techniques, and troubleshooting.</w:t>
      </w:r>
    </w:p>
    <w:p w:rsidRPr="00D0350E" w:rsidR="00D0350E" w:rsidP="00D0350E" w:rsidRDefault="00D0350E" w14:paraId="28B7150A" w14:textId="77777777">
      <w:pPr>
        <w:pStyle w:val="ListParagraph"/>
        <w:numPr>
          <w:ilvl w:val="0"/>
          <w:numId w:val="9"/>
        </w:numPr>
        <w:spacing w:after="60"/>
        <w:rPr>
          <w:rFonts w:eastAsia="Arial"/>
        </w:rPr>
      </w:pPr>
      <w:r w:rsidRPr="00D0350E">
        <w:rPr>
          <w:rFonts w:eastAsia="Arial"/>
        </w:rPr>
        <w:t>Knowledge of data warehousing, ETL processes, data integration tools, and big data technologies.</w:t>
      </w:r>
    </w:p>
    <w:p w:rsidRPr="00D0350E" w:rsidR="00D0350E" w:rsidP="00D0350E" w:rsidRDefault="00D0350E" w14:paraId="12AEFC20" w14:textId="77777777">
      <w:pPr>
        <w:pStyle w:val="ListParagraph"/>
        <w:numPr>
          <w:ilvl w:val="0"/>
          <w:numId w:val="9"/>
        </w:numPr>
        <w:spacing w:after="60"/>
        <w:rPr>
          <w:rFonts w:eastAsia="Arial"/>
        </w:rPr>
      </w:pPr>
      <w:r w:rsidRPr="00D0350E">
        <w:rPr>
          <w:rFonts w:eastAsia="Arial"/>
        </w:rPr>
        <w:t>Strong understanding of data security and privacy regulations, including encryption, access controls, and compliance standards.</w:t>
      </w:r>
    </w:p>
    <w:p w:rsidRPr="00D0350E" w:rsidR="00D0350E" w:rsidP="00D0350E" w:rsidRDefault="00D0350E" w14:paraId="5E0B02C8" w14:textId="77777777">
      <w:pPr>
        <w:pStyle w:val="ListParagraph"/>
        <w:numPr>
          <w:ilvl w:val="0"/>
          <w:numId w:val="9"/>
        </w:numPr>
        <w:spacing w:after="60"/>
        <w:rPr>
          <w:rFonts w:eastAsia="Arial"/>
        </w:rPr>
      </w:pPr>
      <w:r w:rsidRPr="00D0350E">
        <w:rPr>
          <w:rFonts w:eastAsia="Arial"/>
        </w:rPr>
        <w:t>Experience with cloud-based database solutions (e.g., AWS RDS, Azure SQL Database) and hybrid cloud environments.</w:t>
      </w:r>
    </w:p>
    <w:p w:rsidRPr="00D0350E" w:rsidR="00D0350E" w:rsidP="00D0350E" w:rsidRDefault="00D0350E" w14:paraId="6776A478" w14:textId="77777777">
      <w:pPr>
        <w:pStyle w:val="ListParagraph"/>
        <w:numPr>
          <w:ilvl w:val="0"/>
          <w:numId w:val="9"/>
        </w:numPr>
        <w:spacing w:after="60"/>
        <w:rPr>
          <w:rFonts w:eastAsia="Arial"/>
        </w:rPr>
      </w:pPr>
      <w:r w:rsidRPr="00D0350E">
        <w:rPr>
          <w:rFonts w:eastAsia="Arial"/>
        </w:rPr>
        <w:t>Proficiency in scripting and automation using languages such as Python, Bash, or PowerShell.</w:t>
      </w:r>
    </w:p>
    <w:p w:rsidRPr="00D0350E" w:rsidR="00D0350E" w:rsidP="00D0350E" w:rsidRDefault="00D0350E" w14:paraId="4D908C6C" w14:textId="77777777">
      <w:pPr>
        <w:pStyle w:val="ListParagraph"/>
        <w:numPr>
          <w:ilvl w:val="0"/>
          <w:numId w:val="9"/>
        </w:numPr>
        <w:spacing w:after="60"/>
        <w:rPr>
          <w:rFonts w:eastAsia="Arial"/>
        </w:rPr>
      </w:pPr>
      <w:r w:rsidRPr="00D0350E">
        <w:rPr>
          <w:rFonts w:eastAsia="Arial"/>
        </w:rPr>
        <w:t>Strong analytical, problem-solving, and decision-making skills.</w:t>
      </w:r>
    </w:p>
    <w:p w:rsidRPr="00D0350E" w:rsidR="00D0350E" w:rsidP="00D0350E" w:rsidRDefault="00D0350E" w14:paraId="3D67FC9A" w14:textId="77777777">
      <w:pPr>
        <w:pStyle w:val="ListParagraph"/>
        <w:numPr>
          <w:ilvl w:val="0"/>
          <w:numId w:val="9"/>
        </w:numPr>
        <w:spacing w:after="60"/>
        <w:rPr>
          <w:rFonts w:eastAsia="Arial"/>
        </w:rPr>
      </w:pPr>
      <w:r w:rsidRPr="00D0350E">
        <w:rPr>
          <w:rFonts w:eastAsia="Arial"/>
        </w:rPr>
        <w:t>Excellent communication, leadership, and teamwork abilities.</w:t>
      </w:r>
    </w:p>
    <w:p w:rsidRPr="00D0350E" w:rsidR="00D0350E" w:rsidP="00D0350E" w:rsidRDefault="00D0350E" w14:paraId="595272F7" w14:textId="77777777">
      <w:pPr>
        <w:pStyle w:val="ListParagraph"/>
        <w:numPr>
          <w:ilvl w:val="0"/>
          <w:numId w:val="9"/>
        </w:numPr>
        <w:spacing w:after="60"/>
        <w:rPr>
          <w:rFonts w:eastAsia="Arial"/>
        </w:rPr>
      </w:pPr>
      <w:r w:rsidRPr="00D0350E">
        <w:rPr>
          <w:rFonts w:eastAsia="Arial"/>
        </w:rPr>
        <w:t>Ability to work in a fast-paced and dynamic environment, managing multiple priorities and projects.</w:t>
      </w:r>
    </w:p>
    <w:p w:rsidR="00D0350E" w:rsidRDefault="00D0350E" w14:paraId="10DB0B4A" w14:textId="00507D1E">
      <w:pPr>
        <w:rPr>
          <w:rFonts w:eastAsia="Arial"/>
        </w:rPr>
      </w:pPr>
      <w:r>
        <w:rPr>
          <w:rFonts w:eastAsia="Arial"/>
        </w:rPr>
        <w:br w:type="page"/>
      </w:r>
    </w:p>
    <w:p w:rsidRPr="00D0350E" w:rsidR="00D0350E" w:rsidP="00D0350E" w:rsidRDefault="00D0350E" w14:paraId="6BF1072B" w14:textId="65463979">
      <w:pPr>
        <w:spacing w:after="60"/>
        <w:rPr>
          <w:rFonts w:eastAsia="Arial" w:cs="Arial"/>
          <w:b/>
          <w:bCs/>
          <w:color w:val="2FBCB3"/>
          <w:u w:val="single"/>
        </w:rPr>
      </w:pPr>
      <w:r w:rsidRPr="00D0350E">
        <w:rPr>
          <w:rFonts w:eastAsia="Arial" w:cs="Arial"/>
          <w:b/>
          <w:bCs/>
          <w:color w:val="2FBCB3"/>
          <w:u w:val="single"/>
        </w:rPr>
        <w:lastRenderedPageBreak/>
        <w:t>55DBP</w:t>
      </w:r>
      <w:r>
        <w:rPr>
          <w:rFonts w:eastAsia="Arial" w:cs="Arial"/>
          <w:b/>
          <w:bCs/>
          <w:color w:val="2FBCB3"/>
          <w:u w:val="single"/>
        </w:rPr>
        <w:t>4</w:t>
      </w:r>
      <w:r w:rsidRPr="00D0350E">
        <w:rPr>
          <w:rFonts w:eastAsia="Arial" w:cs="Arial"/>
          <w:b/>
          <w:bCs/>
          <w:color w:val="2FBCB3"/>
          <w:u w:val="single"/>
        </w:rPr>
        <w:t xml:space="preserve"> – </w:t>
      </w:r>
      <w:r>
        <w:rPr>
          <w:rFonts w:eastAsia="Arial" w:cs="Arial"/>
          <w:b/>
          <w:bCs/>
          <w:color w:val="2FBCB3"/>
          <w:u w:val="single"/>
        </w:rPr>
        <w:t xml:space="preserve">Sr </w:t>
      </w:r>
      <w:r w:rsidRPr="00D0350E">
        <w:rPr>
          <w:rFonts w:eastAsia="Arial" w:cs="Arial"/>
          <w:b/>
          <w:bCs/>
          <w:color w:val="2FBCB3"/>
          <w:u w:val="single"/>
        </w:rPr>
        <w:t>Database Engineer</w:t>
      </w:r>
    </w:p>
    <w:p w:rsidR="00D0350E" w:rsidP="00D0350E" w:rsidRDefault="00D0350E" w14:paraId="3BCE660B" w14:textId="036A8A0B">
      <w:pPr>
        <w:spacing w:after="60"/>
        <w:rPr>
          <w:rFonts w:eastAsia="Arial"/>
        </w:rPr>
      </w:pPr>
      <w:r w:rsidRPr="24F9FB78" w:rsidR="00D0350E">
        <w:rPr>
          <w:rFonts w:eastAsia="Arial"/>
        </w:rPr>
        <w:t xml:space="preserve">As a Senior Database Engineer at Sierra Space, you will </w:t>
      </w:r>
      <w:r w:rsidRPr="24F9FB78" w:rsidR="00D0350E">
        <w:rPr>
          <w:rFonts w:eastAsia="Arial"/>
        </w:rPr>
        <w:t>leverage</w:t>
      </w:r>
      <w:r w:rsidRPr="24F9FB78" w:rsidR="00D0350E">
        <w:rPr>
          <w:rFonts w:eastAsia="Arial"/>
        </w:rPr>
        <w:t xml:space="preserve"> your extensive experience and comprehensive understanding of IT systems, software configuration, CI/CD, engineering, and business processes to support and contribute to the enterprise business or engineering application strategy. You will oversee and manage the configuration, upgrade, and long-term operation of software, ensuring it aligns with the IT needs of the business. Your role will involve continuous process improvement to enhance service quality, efficiency, and customer satisfaction. You will also collaborate with external vendors and service providers and may supervise and mentor a team of </w:t>
      </w:r>
      <w:r w:rsidRPr="24F9FB78" w:rsidR="00D0350E">
        <w:rPr>
          <w:rFonts w:eastAsia="Arial"/>
          <w:strike w:val="1"/>
          <w:rPrChange w:author="McCord, Stephen" w:date="2025-02-18T19:53:57.629Z" w:id="1939533471">
            <w:rPr>
              <w:rFonts w:eastAsia="Arial"/>
            </w:rPr>
          </w:rPrChange>
        </w:rPr>
        <w:t>analysts</w:t>
      </w:r>
      <w:ins w:author="McCord, Stephen" w:date="2025-02-18T19:54:08.379Z" w:id="1462237902">
        <w:r w:rsidRPr="24F9FB78" w:rsidR="4C02701C">
          <w:rPr>
            <w:rFonts w:eastAsia="Arial"/>
            <w:strike w:val="0"/>
            <w:dstrike w:val="0"/>
            <w:rPrChange w:author="McCord, Stephen" w:date="2025-02-18T19:54:20.502Z" w:id="1458340959">
              <w:rPr>
                <w:rFonts w:eastAsia="Arial"/>
                <w:strike w:val="1"/>
              </w:rPr>
            </w:rPrChange>
          </w:rPr>
          <w:t xml:space="preserve"> </w:t>
        </w:r>
      </w:ins>
      <w:ins w:author="McCord, Stephen" w:date="2025-02-18T20:00:08.9Z" w:id="956695049">
        <w:r w:rsidRPr="24F9FB78" w:rsidR="739BDE99">
          <w:rPr>
            <w:rFonts w:eastAsia="Arial"/>
            <w:strike w:val="0"/>
            <w:dstrike w:val="0"/>
          </w:rPr>
          <w:t xml:space="preserve">database </w:t>
        </w:r>
      </w:ins>
      <w:ins w:author="McCord, Stephen" w:date="2025-02-18T19:54:08.379Z" w:id="516464463">
        <w:r w:rsidRPr="24F9FB78" w:rsidR="4C02701C">
          <w:rPr>
            <w:rFonts w:eastAsia="Arial"/>
            <w:strike w:val="0"/>
            <w:dstrike w:val="0"/>
            <w:rPrChange w:author="McCord, Stephen" w:date="2025-02-18T19:54:12.581Z" w:id="881254236">
              <w:rPr>
                <w:rFonts w:eastAsia="Arial"/>
                <w:strike w:val="1"/>
              </w:rPr>
            </w:rPrChange>
          </w:rPr>
          <w:t>administrators / engineers</w:t>
        </w:r>
      </w:ins>
      <w:r w:rsidRPr="24F9FB78" w:rsidR="00D0350E">
        <w:rPr>
          <w:rFonts w:eastAsia="Arial"/>
        </w:rPr>
        <w:t>.</w:t>
      </w:r>
    </w:p>
    <w:p w:rsidR="00D0350E" w:rsidP="00D0350E" w:rsidRDefault="00D0350E" w14:paraId="39D108E8" w14:textId="77777777">
      <w:pPr>
        <w:spacing w:after="60"/>
        <w:rPr>
          <w:rFonts w:eastAsia="Arial" w:cs="Arial"/>
          <w:b/>
          <w:bCs/>
          <w:color w:val="2FBCB3"/>
        </w:rPr>
      </w:pPr>
    </w:p>
    <w:p w:rsidRPr="00446C6E" w:rsidR="00D0350E" w:rsidP="00D0350E" w:rsidRDefault="00D0350E" w14:paraId="782D849E" w14:textId="77777777">
      <w:pPr>
        <w:spacing w:after="60"/>
        <w:rPr>
          <w:rFonts w:eastAsia="Arial" w:cs="Arial"/>
          <w:b/>
          <w:bCs/>
          <w:color w:val="2FBCB3"/>
        </w:rPr>
      </w:pPr>
      <w:r>
        <w:rPr>
          <w:rFonts w:eastAsia="Arial" w:cs="Arial"/>
          <w:b/>
          <w:bCs/>
          <w:color w:val="2FBCB3"/>
        </w:rPr>
        <w:t>Key Responsibilities:</w:t>
      </w:r>
    </w:p>
    <w:p w:rsidRPr="00D0350E" w:rsidR="00D0350E" w:rsidP="00D0350E" w:rsidRDefault="00D0350E" w14:paraId="299EE54B" w14:textId="77777777">
      <w:pPr>
        <w:pStyle w:val="ListParagraph"/>
        <w:numPr>
          <w:ilvl w:val="0"/>
          <w:numId w:val="10"/>
        </w:numPr>
        <w:spacing w:after="60"/>
        <w:rPr>
          <w:rFonts w:eastAsia="Arial"/>
        </w:rPr>
      </w:pPr>
      <w:r w:rsidRPr="00D0350E">
        <w:rPr>
          <w:rFonts w:eastAsia="Arial"/>
        </w:rPr>
        <w:t>Support and contribute to the development and implementation of the enterprise business or engineering application strategy.</w:t>
      </w:r>
    </w:p>
    <w:p w:rsidRPr="00D0350E" w:rsidR="00D0350E" w:rsidP="00D0350E" w:rsidRDefault="00D0350E" w14:paraId="4FCF49CF" w14:textId="77777777">
      <w:pPr>
        <w:pStyle w:val="ListParagraph"/>
        <w:numPr>
          <w:ilvl w:val="0"/>
          <w:numId w:val="10"/>
        </w:numPr>
        <w:spacing w:after="60"/>
        <w:rPr>
          <w:rFonts w:eastAsia="Arial"/>
        </w:rPr>
      </w:pPr>
      <w:r w:rsidRPr="00D0350E">
        <w:rPr>
          <w:rFonts w:eastAsia="Arial"/>
        </w:rPr>
        <w:t>Oversee and manage the configuration, upgrade, and long-term operation of software, ensuring its alignment with business IT needs.</w:t>
      </w:r>
    </w:p>
    <w:p w:rsidRPr="00D0350E" w:rsidR="00D0350E" w:rsidP="00D0350E" w:rsidRDefault="00D0350E" w14:paraId="5E4F62B0" w14:textId="77777777">
      <w:pPr>
        <w:pStyle w:val="ListParagraph"/>
        <w:numPr>
          <w:ilvl w:val="0"/>
          <w:numId w:val="10"/>
        </w:numPr>
        <w:spacing w:after="60"/>
        <w:rPr>
          <w:rFonts w:eastAsia="Arial"/>
        </w:rPr>
      </w:pPr>
      <w:r w:rsidRPr="00D0350E">
        <w:rPr>
          <w:rFonts w:eastAsia="Arial"/>
        </w:rPr>
        <w:t>Directs the operation and maintenance of software architecture and environments to support the IT needs of the business.</w:t>
      </w:r>
    </w:p>
    <w:p w:rsidRPr="00D0350E" w:rsidR="00D0350E" w:rsidP="00D0350E" w:rsidRDefault="00D0350E" w14:paraId="2689E7A2" w14:textId="77777777">
      <w:pPr>
        <w:pStyle w:val="ListParagraph"/>
        <w:numPr>
          <w:ilvl w:val="0"/>
          <w:numId w:val="10"/>
        </w:numPr>
        <w:spacing w:after="60"/>
        <w:rPr>
          <w:rFonts w:eastAsia="Arial"/>
        </w:rPr>
      </w:pPr>
      <w:r w:rsidRPr="00D0350E">
        <w:rPr>
          <w:rFonts w:eastAsia="Arial"/>
        </w:rPr>
        <w:t>Continuously assess and improve processes to enhance service quality, efficiency, and customer satisfaction.</w:t>
      </w:r>
    </w:p>
    <w:p w:rsidRPr="00D0350E" w:rsidR="00D0350E" w:rsidP="00D0350E" w:rsidRDefault="00D0350E" w14:paraId="138808B2" w14:textId="77777777">
      <w:pPr>
        <w:pStyle w:val="ListParagraph"/>
        <w:numPr>
          <w:ilvl w:val="0"/>
          <w:numId w:val="10"/>
        </w:numPr>
        <w:spacing w:after="60"/>
        <w:rPr>
          <w:rFonts w:eastAsia="Arial"/>
        </w:rPr>
      </w:pPr>
      <w:r w:rsidRPr="00D0350E">
        <w:rPr>
          <w:rFonts w:eastAsia="Arial"/>
        </w:rPr>
        <w:t>Identify areas for process improvement, develop improvement plans, and lead their implementation.</w:t>
      </w:r>
    </w:p>
    <w:p w:rsidRPr="00D0350E" w:rsidR="00D0350E" w:rsidP="00D0350E" w:rsidRDefault="00D0350E" w14:paraId="64C25C25" w14:textId="77777777">
      <w:pPr>
        <w:pStyle w:val="ListParagraph"/>
        <w:numPr>
          <w:ilvl w:val="0"/>
          <w:numId w:val="10"/>
        </w:numPr>
        <w:spacing w:after="60"/>
        <w:rPr>
          <w:rFonts w:eastAsia="Arial"/>
        </w:rPr>
      </w:pPr>
      <w:r w:rsidRPr="00D0350E">
        <w:rPr>
          <w:rFonts w:eastAsia="Arial"/>
        </w:rPr>
        <w:t>Collaborate with external vendors and service providers to define contracted services and fulfill the agreed-upon requirements of the business.</w:t>
      </w:r>
    </w:p>
    <w:p w:rsidRPr="00D0350E" w:rsidR="00D0350E" w:rsidP="00D0350E" w:rsidRDefault="00D0350E" w14:paraId="0F55DC39" w14:textId="2BBFC7FD">
      <w:pPr>
        <w:pStyle w:val="ListParagraph"/>
        <w:numPr>
          <w:ilvl w:val="0"/>
          <w:numId w:val="10"/>
        </w:numPr>
        <w:spacing w:after="60"/>
        <w:rPr>
          <w:rFonts w:eastAsia="Arial"/>
        </w:rPr>
      </w:pPr>
      <w:r w:rsidRPr="24F9FB78" w:rsidR="00D0350E">
        <w:rPr>
          <w:rFonts w:eastAsia="Arial"/>
        </w:rPr>
        <w:t xml:space="preserve">Provide support and guidance to a team of </w:t>
      </w:r>
      <w:r w:rsidRPr="24F9FB78" w:rsidR="00D0350E">
        <w:rPr>
          <w:rFonts w:eastAsia="Arial"/>
          <w:strike w:val="1"/>
          <w:rPrChange w:author="McCord, Stephen" w:date="2025-02-18T20:03:09.201Z" w:id="2014335090">
            <w:rPr>
              <w:rFonts w:eastAsia="Arial"/>
            </w:rPr>
          </w:rPrChange>
        </w:rPr>
        <w:t>analyst</w:t>
      </w:r>
      <w:r w:rsidRPr="24F9FB78" w:rsidR="00D0350E">
        <w:rPr>
          <w:rFonts w:eastAsia="Arial"/>
          <w:strike w:val="1"/>
          <w:rPrChange w:author="McCord, Stephen" w:date="2025-02-18T20:03:09.201Z" w:id="1659738665">
            <w:rPr>
              <w:rFonts w:eastAsia="Arial"/>
            </w:rPr>
          </w:rPrChange>
        </w:rPr>
        <w:t>s</w:t>
      </w:r>
      <w:ins w:author="McCord, Stephen" w:date="2025-02-18T20:03:20.715Z" w:id="700539377">
        <w:r w:rsidRPr="24F9FB78" w:rsidR="5B7F29DB">
          <w:rPr>
            <w:rFonts w:eastAsia="Arial"/>
            <w:strike w:val="0"/>
            <w:dstrike w:val="0"/>
            <w:rPrChange w:author="McCord, Stephen" w:date="2025-02-18T20:03:25.241Z" w:id="1797524098">
              <w:rPr>
                <w:rFonts w:eastAsia="Arial"/>
                <w:strike w:val="1"/>
              </w:rPr>
            </w:rPrChange>
          </w:rPr>
          <w:t xml:space="preserve"> database administrators / engineers</w:t>
        </w:r>
      </w:ins>
      <w:r w:rsidRPr="24F9FB78" w:rsidR="00D0350E">
        <w:rPr>
          <w:rFonts w:eastAsia="Arial"/>
        </w:rPr>
        <w:t xml:space="preserve">, and may supervise, mentor, and coach other </w:t>
      </w:r>
      <w:r w:rsidRPr="24F9FB78" w:rsidR="00D0350E">
        <w:rPr>
          <w:rFonts w:eastAsia="Arial"/>
          <w:strike w:val="1"/>
          <w:rPrChange w:author="McCord, Stephen" w:date="2025-02-18T19:59:44.01Z" w:id="652879764">
            <w:rPr>
              <w:rFonts w:eastAsia="Arial"/>
            </w:rPr>
          </w:rPrChange>
        </w:rPr>
        <w:t>busin</w:t>
      </w:r>
      <w:r w:rsidRPr="24F9FB78" w:rsidR="00D0350E">
        <w:rPr>
          <w:rFonts w:eastAsia="Arial"/>
          <w:strike w:val="1"/>
          <w:rPrChange w:author="McCord, Stephen" w:date="2025-02-18T19:59:44.01Z" w:id="752016443">
            <w:rPr>
              <w:rFonts w:eastAsia="Arial"/>
            </w:rPr>
          </w:rPrChange>
        </w:rPr>
        <w:t>ess syst</w:t>
      </w:r>
      <w:r w:rsidRPr="24F9FB78" w:rsidR="00D0350E">
        <w:rPr>
          <w:rFonts w:eastAsia="Arial"/>
          <w:strike w:val="1"/>
          <w:rPrChange w:author="McCord, Stephen" w:date="2025-02-18T19:59:44.01Z" w:id="1338527215">
            <w:rPr>
              <w:rFonts w:eastAsia="Arial"/>
            </w:rPr>
          </w:rPrChange>
        </w:rPr>
        <w:t xml:space="preserve">ems </w:t>
      </w:r>
      <w:r w:rsidRPr="24F9FB78" w:rsidR="00D0350E">
        <w:rPr>
          <w:rFonts w:eastAsia="Arial"/>
          <w:strike w:val="1"/>
          <w:rPrChange w:author="McCord, Stephen" w:date="2025-02-18T19:59:44.01Z" w:id="2113751964">
            <w:rPr>
              <w:rFonts w:eastAsia="Arial"/>
            </w:rPr>
          </w:rPrChange>
        </w:rPr>
        <w:t>analyst</w:t>
      </w:r>
      <w:r w:rsidRPr="24F9FB78" w:rsidR="00D0350E">
        <w:rPr>
          <w:rFonts w:eastAsia="Arial"/>
          <w:strike w:val="1"/>
          <w:rPrChange w:author="McCord, Stephen" w:date="2025-02-18T19:59:44.01Z" w:id="8136311">
            <w:rPr>
              <w:rFonts w:eastAsia="Arial"/>
            </w:rPr>
          </w:rPrChange>
        </w:rPr>
        <w:t>s</w:t>
      </w:r>
      <w:ins w:author="McCord, Stephen" w:date="2025-02-18T19:59:52.963Z" w:id="1694833280">
        <w:r w:rsidRPr="24F9FB78" w:rsidR="6EE345AF">
          <w:rPr>
            <w:rFonts w:eastAsia="Arial"/>
            <w:strike w:val="0"/>
            <w:dstrike w:val="0"/>
            <w:rPrChange w:author="McCord, Stephen" w:date="2025-02-18T19:59:57.149Z" w:id="1942220956">
              <w:rPr>
                <w:rFonts w:eastAsia="Arial"/>
                <w:strike w:val="1"/>
              </w:rPr>
            </w:rPrChange>
          </w:rPr>
          <w:t xml:space="preserve"> database administrators / engineers</w:t>
        </w:r>
      </w:ins>
      <w:r w:rsidRPr="24F9FB78" w:rsidR="00D0350E">
        <w:rPr>
          <w:rFonts w:eastAsia="Arial"/>
        </w:rPr>
        <w:t>.</w:t>
      </w:r>
    </w:p>
    <w:p w:rsidRPr="00D0350E" w:rsidR="00D0350E" w:rsidP="00D0350E" w:rsidRDefault="00D0350E" w14:paraId="6BEE35F2" w14:textId="77777777">
      <w:pPr>
        <w:pStyle w:val="ListParagraph"/>
        <w:numPr>
          <w:ilvl w:val="0"/>
          <w:numId w:val="10"/>
        </w:numPr>
        <w:spacing w:after="60"/>
        <w:rPr>
          <w:rFonts w:eastAsia="Arial"/>
        </w:rPr>
      </w:pPr>
      <w:r w:rsidRPr="00D0350E">
        <w:rPr>
          <w:rFonts w:eastAsia="Arial"/>
        </w:rPr>
        <w:t>Ensure proficiency in software environments and upgrades to maintain system integrity and efficiency.</w:t>
      </w:r>
    </w:p>
    <w:p w:rsidR="00D0350E" w:rsidP="00D0350E" w:rsidRDefault="00D0350E" w14:paraId="7235DF07" w14:textId="77777777">
      <w:pPr>
        <w:spacing w:after="60"/>
        <w:rPr>
          <w:rFonts w:eastAsia="Arial"/>
        </w:rPr>
      </w:pPr>
    </w:p>
    <w:p w:rsidRPr="00446C6E" w:rsidR="00D0350E" w:rsidP="00D0350E" w:rsidRDefault="00D0350E" w14:paraId="17BA149E" w14:textId="77777777">
      <w:pPr>
        <w:spacing w:after="60"/>
        <w:rPr>
          <w:rFonts w:eastAsia="Arial" w:cs="Arial"/>
          <w:b/>
          <w:bCs/>
          <w:color w:val="2FBCB3"/>
        </w:rPr>
      </w:pPr>
      <w:r>
        <w:rPr>
          <w:rFonts w:eastAsia="Arial" w:cs="Arial"/>
          <w:b/>
          <w:bCs/>
          <w:color w:val="2FBCB3"/>
        </w:rPr>
        <w:t>Minimum Qualifications:</w:t>
      </w:r>
    </w:p>
    <w:p w:rsidRPr="00D0350E" w:rsidR="00D0350E" w:rsidP="00D0350E" w:rsidRDefault="00D0350E" w14:paraId="2991BE6C" w14:textId="77777777">
      <w:pPr>
        <w:pStyle w:val="ListParagraph"/>
        <w:numPr>
          <w:ilvl w:val="0"/>
          <w:numId w:val="11"/>
        </w:numPr>
        <w:spacing w:after="60"/>
        <w:rPr>
          <w:rFonts w:eastAsia="Arial"/>
        </w:rPr>
      </w:pPr>
      <w:r w:rsidRPr="00D0350E">
        <w:rPr>
          <w:rFonts w:eastAsia="Arial"/>
        </w:rPr>
        <w:t xml:space="preserve">Typically requires </w:t>
      </w:r>
      <w:proofErr w:type="gramStart"/>
      <w:r w:rsidRPr="00D0350E">
        <w:rPr>
          <w:rFonts w:eastAsia="Arial"/>
        </w:rPr>
        <w:t>Bachelor's</w:t>
      </w:r>
      <w:proofErr w:type="gramEnd"/>
      <w:r w:rsidRPr="00D0350E">
        <w:rPr>
          <w:rFonts w:eastAsia="Arial"/>
        </w:rPr>
        <w:t xml:space="preserve"> degree in a related field (or Masters + 6 yrs experience).</w:t>
      </w:r>
    </w:p>
    <w:p w:rsidRPr="00D0350E" w:rsidR="00D0350E" w:rsidP="00D0350E" w:rsidRDefault="00D0350E" w14:paraId="5742FA3E" w14:textId="77777777">
      <w:pPr>
        <w:pStyle w:val="ListParagraph"/>
        <w:numPr>
          <w:ilvl w:val="0"/>
          <w:numId w:val="11"/>
        </w:numPr>
        <w:spacing w:after="60"/>
        <w:rPr>
          <w:rFonts w:eastAsia="Arial"/>
        </w:rPr>
      </w:pPr>
      <w:r w:rsidRPr="00D0350E">
        <w:rPr>
          <w:rFonts w:eastAsia="Arial"/>
        </w:rPr>
        <w:t>8+ years of related experience.</w:t>
      </w:r>
    </w:p>
    <w:p w:rsidRPr="00D0350E" w:rsidR="00D0350E" w:rsidP="00D0350E" w:rsidRDefault="00D0350E" w14:paraId="3F870187" w14:textId="77777777">
      <w:pPr>
        <w:pStyle w:val="ListParagraph"/>
        <w:numPr>
          <w:ilvl w:val="0"/>
          <w:numId w:val="11"/>
        </w:numPr>
        <w:spacing w:after="60"/>
        <w:rPr>
          <w:rFonts w:eastAsia="Arial"/>
        </w:rPr>
      </w:pPr>
      <w:r w:rsidRPr="00D0350E">
        <w:rPr>
          <w:rFonts w:eastAsia="Arial"/>
        </w:rPr>
        <w:t>Certification: varies by business system.</w:t>
      </w:r>
    </w:p>
    <w:p w:rsidRPr="00D0350E" w:rsidR="00D0350E" w:rsidP="00D0350E" w:rsidRDefault="00D0350E" w14:paraId="39526C30" w14:textId="77777777">
      <w:pPr>
        <w:pStyle w:val="ListParagraph"/>
        <w:numPr>
          <w:ilvl w:val="0"/>
          <w:numId w:val="11"/>
        </w:numPr>
        <w:spacing w:after="60"/>
        <w:rPr>
          <w:rFonts w:eastAsia="Arial"/>
        </w:rPr>
      </w:pPr>
      <w:r w:rsidRPr="00D0350E">
        <w:rPr>
          <w:rFonts w:eastAsia="Arial"/>
        </w:rPr>
        <w:t xml:space="preserve">Comprehensive understanding of IT systems, software configuration, CI/CD, engineering and/or business processes. </w:t>
      </w:r>
    </w:p>
    <w:p w:rsidRPr="00D0350E" w:rsidR="00D0350E" w:rsidP="00D0350E" w:rsidRDefault="00D0350E" w14:paraId="2A0D469B" w14:textId="77777777">
      <w:pPr>
        <w:pStyle w:val="ListParagraph"/>
        <w:numPr>
          <w:ilvl w:val="0"/>
          <w:numId w:val="11"/>
        </w:numPr>
        <w:spacing w:after="60"/>
        <w:rPr>
          <w:rFonts w:eastAsia="Arial"/>
        </w:rPr>
      </w:pPr>
      <w:r w:rsidRPr="00D0350E">
        <w:rPr>
          <w:rFonts w:eastAsia="Arial"/>
        </w:rPr>
        <w:t xml:space="preserve">Proficiency in software environments and upgrades. </w:t>
      </w:r>
    </w:p>
    <w:p w:rsidRPr="00D0350E" w:rsidR="00D0350E" w:rsidP="00D0350E" w:rsidRDefault="00D0350E" w14:paraId="5A5A61A1" w14:textId="77777777">
      <w:pPr>
        <w:pStyle w:val="ListParagraph"/>
        <w:numPr>
          <w:ilvl w:val="0"/>
          <w:numId w:val="11"/>
        </w:numPr>
        <w:spacing w:after="60"/>
        <w:rPr>
          <w:rFonts w:eastAsia="Arial"/>
        </w:rPr>
      </w:pPr>
      <w:r w:rsidRPr="00D0350E">
        <w:rPr>
          <w:rFonts w:eastAsia="Arial"/>
        </w:rPr>
        <w:t>Ability to collaborate with external vendors and service providers to define contracted services and meet the agreed-upon requirements of the business.</w:t>
      </w:r>
    </w:p>
    <w:p w:rsidR="00D0350E" w:rsidP="00D0350E" w:rsidRDefault="00D0350E" w14:paraId="4C498BF0" w14:textId="77777777">
      <w:pPr>
        <w:spacing w:after="60"/>
        <w:rPr>
          <w:rFonts w:eastAsia="Arial" w:cs="Arial"/>
          <w:b/>
          <w:bCs/>
          <w:color w:val="2FBCB3"/>
        </w:rPr>
      </w:pPr>
    </w:p>
    <w:p w:rsidRPr="00446C6E" w:rsidR="00D0350E" w:rsidP="00D0350E" w:rsidRDefault="00D0350E" w14:paraId="3C8A5113" w14:textId="77777777">
      <w:pPr>
        <w:spacing w:after="60"/>
        <w:rPr>
          <w:rFonts w:eastAsia="Arial" w:cs="Arial"/>
          <w:b/>
          <w:bCs/>
          <w:color w:val="2FBCB3"/>
        </w:rPr>
      </w:pPr>
      <w:r>
        <w:rPr>
          <w:rFonts w:eastAsia="Arial" w:cs="Arial"/>
          <w:b/>
          <w:bCs/>
          <w:color w:val="2FBCB3"/>
        </w:rPr>
        <w:t>Preferred Qualifications:</w:t>
      </w:r>
    </w:p>
    <w:p w:rsidRPr="00D0350E" w:rsidR="00D0350E" w:rsidP="00D0350E" w:rsidRDefault="00D0350E" w14:paraId="684C30B6" w14:textId="77777777">
      <w:pPr>
        <w:pStyle w:val="ListParagraph"/>
        <w:numPr>
          <w:ilvl w:val="0"/>
          <w:numId w:val="12"/>
        </w:numPr>
        <w:spacing w:after="60"/>
        <w:rPr>
          <w:rFonts w:eastAsia="Arial"/>
        </w:rPr>
      </w:pPr>
      <w:r w:rsidRPr="00D0350E">
        <w:rPr>
          <w:rFonts w:eastAsia="Arial"/>
        </w:rPr>
        <w:t>Strong proficiency with advanced database management tools and technologies.</w:t>
      </w:r>
    </w:p>
    <w:p w:rsidRPr="00D0350E" w:rsidR="00D0350E" w:rsidP="00D0350E" w:rsidRDefault="00D0350E" w14:paraId="4DF5931B" w14:textId="77777777">
      <w:pPr>
        <w:pStyle w:val="ListParagraph"/>
        <w:numPr>
          <w:ilvl w:val="0"/>
          <w:numId w:val="12"/>
        </w:numPr>
        <w:spacing w:after="60"/>
        <w:rPr>
          <w:rFonts w:eastAsia="Arial"/>
        </w:rPr>
      </w:pPr>
      <w:r w:rsidRPr="00D0350E">
        <w:rPr>
          <w:rFonts w:eastAsia="Arial"/>
        </w:rPr>
        <w:t>Extensive knowledge of industry best practices in IT, database management, and software configuration.</w:t>
      </w:r>
    </w:p>
    <w:p w:rsidRPr="00D0350E" w:rsidR="00D0350E" w:rsidP="00D0350E" w:rsidRDefault="00D0350E" w14:paraId="611944A1" w14:textId="77777777">
      <w:pPr>
        <w:pStyle w:val="ListParagraph"/>
        <w:numPr>
          <w:ilvl w:val="0"/>
          <w:numId w:val="12"/>
        </w:numPr>
        <w:spacing w:after="60"/>
        <w:rPr>
          <w:rFonts w:eastAsia="Arial"/>
        </w:rPr>
      </w:pPr>
      <w:r w:rsidRPr="00D0350E">
        <w:rPr>
          <w:rFonts w:eastAsia="Arial"/>
        </w:rPr>
        <w:t>Excellent problem-solving skills and a keen eye for process improvement opportunities.</w:t>
      </w:r>
    </w:p>
    <w:p w:rsidRPr="00D0350E" w:rsidR="00D0350E" w:rsidP="00D0350E" w:rsidRDefault="00D0350E" w14:paraId="216ABBD1" w14:textId="3FFF62EA">
      <w:pPr>
        <w:pStyle w:val="ListParagraph"/>
        <w:numPr>
          <w:ilvl w:val="0"/>
          <w:numId w:val="12"/>
        </w:numPr>
        <w:spacing w:after="60"/>
        <w:rPr>
          <w:rFonts w:eastAsia="Arial"/>
        </w:rPr>
      </w:pPr>
      <w:r w:rsidRPr="24F9FB78" w:rsidR="00D0350E">
        <w:rPr>
          <w:rFonts w:eastAsia="Arial"/>
        </w:rPr>
        <w:t xml:space="preserve">Strong leadership skills with experience in mentoring and coaching junior </w:t>
      </w:r>
      <w:r w:rsidRPr="24F9FB78" w:rsidR="00D0350E">
        <w:rPr>
          <w:rFonts w:eastAsia="Arial"/>
          <w:strike w:val="1"/>
          <w:rPrChange w:author="McCord, Stephen" w:date="2025-02-18T20:02:03.787Z" w:id="2105356951">
            <w:rPr>
              <w:rFonts w:eastAsia="Arial"/>
            </w:rPr>
          </w:rPrChange>
        </w:rPr>
        <w:t>analyst</w:t>
      </w:r>
      <w:r w:rsidRPr="24F9FB78" w:rsidR="00D0350E">
        <w:rPr>
          <w:rFonts w:eastAsia="Arial"/>
          <w:strike w:val="1"/>
          <w:rPrChange w:author="McCord, Stephen" w:date="2025-02-18T20:02:03.787Z" w:id="1583619447">
            <w:rPr>
              <w:rFonts w:eastAsia="Arial"/>
            </w:rPr>
          </w:rPrChange>
        </w:rPr>
        <w:t>s</w:t>
      </w:r>
      <w:ins w:author="McCord, Stephen" w:date="2025-02-18T20:02:13.672Z" w:id="1967094739">
        <w:r w:rsidRPr="24F9FB78" w:rsidR="230A2CDE">
          <w:rPr>
            <w:rFonts w:eastAsia="Arial"/>
            <w:strike w:val="0"/>
            <w:dstrike w:val="0"/>
            <w:rPrChange w:author="McCord, Stephen" w:date="2025-02-18T20:02:18.663Z" w:id="1615372416">
              <w:rPr>
                <w:rFonts w:eastAsia="Arial"/>
                <w:strike w:val="1"/>
              </w:rPr>
            </w:rPrChange>
          </w:rPr>
          <w:t xml:space="preserve"> database administrators / engineers</w:t>
        </w:r>
      </w:ins>
      <w:r w:rsidRPr="24F9FB78" w:rsidR="00D0350E">
        <w:rPr>
          <w:rFonts w:eastAsia="Arial"/>
        </w:rPr>
        <w:t>.</w:t>
      </w:r>
    </w:p>
    <w:p w:rsidRPr="00D0350E" w:rsidR="00D0350E" w:rsidP="00D0350E" w:rsidRDefault="00D0350E" w14:paraId="16B406E9" w14:textId="77777777">
      <w:pPr>
        <w:pStyle w:val="ListParagraph"/>
        <w:numPr>
          <w:ilvl w:val="0"/>
          <w:numId w:val="12"/>
        </w:numPr>
        <w:spacing w:after="60"/>
        <w:rPr>
          <w:rFonts w:eastAsia="Arial"/>
        </w:rPr>
      </w:pPr>
      <w:r w:rsidRPr="00D0350E">
        <w:rPr>
          <w:rFonts w:eastAsia="Arial"/>
        </w:rPr>
        <w:t>Excellent written and verbal communication skills, capable of presenting complex concepts to diverse audiences.</w:t>
      </w:r>
    </w:p>
    <w:p w:rsidRPr="00D0350E" w:rsidR="00D0350E" w:rsidP="00D0350E" w:rsidRDefault="00D0350E" w14:paraId="1379E526" w14:textId="77777777">
      <w:pPr>
        <w:pStyle w:val="ListParagraph"/>
        <w:numPr>
          <w:ilvl w:val="0"/>
          <w:numId w:val="12"/>
        </w:numPr>
        <w:spacing w:after="60"/>
        <w:rPr>
          <w:rFonts w:eastAsia="Arial"/>
        </w:rPr>
      </w:pPr>
      <w:r w:rsidRPr="00D0350E">
        <w:rPr>
          <w:rFonts w:eastAsia="Arial"/>
        </w:rPr>
        <w:t>Demonstrated ability to manage multiple projects and priorities effectively.</w:t>
      </w:r>
    </w:p>
    <w:p w:rsidRPr="00D0350E" w:rsidR="00D0350E" w:rsidP="00D0350E" w:rsidRDefault="00D0350E" w14:paraId="4658A7BD" w14:textId="77777777">
      <w:pPr>
        <w:pStyle w:val="ListParagraph"/>
        <w:numPr>
          <w:ilvl w:val="0"/>
          <w:numId w:val="12"/>
        </w:numPr>
        <w:spacing w:after="60"/>
        <w:rPr>
          <w:rFonts w:eastAsia="Arial"/>
        </w:rPr>
      </w:pPr>
      <w:r w:rsidRPr="00D0350E">
        <w:rPr>
          <w:rFonts w:eastAsia="Arial"/>
        </w:rPr>
        <w:t>Commitment to continuous learning and professional development in the field of database engineering and IT systems.</w:t>
      </w:r>
    </w:p>
    <w:p w:rsidR="00D0350E" w:rsidRDefault="00D0350E" w14:paraId="2ADC9947" w14:textId="15FC3817">
      <w:pPr>
        <w:rPr>
          <w:rFonts w:eastAsia="Arial"/>
        </w:rPr>
      </w:pPr>
      <w:r>
        <w:rPr>
          <w:rFonts w:eastAsia="Arial"/>
        </w:rPr>
        <w:br w:type="page"/>
      </w:r>
    </w:p>
    <w:p w:rsidRPr="00D0350E" w:rsidR="00D0350E" w:rsidP="00D0350E" w:rsidRDefault="00D0350E" w14:paraId="154FCCE8" w14:textId="1E96770B">
      <w:pPr>
        <w:spacing w:after="60"/>
        <w:rPr>
          <w:rFonts w:eastAsia="Arial" w:cs="Arial"/>
          <w:b/>
          <w:bCs/>
          <w:color w:val="2FBCB3"/>
          <w:u w:val="single"/>
        </w:rPr>
      </w:pPr>
      <w:r w:rsidRPr="00D0350E">
        <w:rPr>
          <w:rFonts w:eastAsia="Arial" w:cs="Arial"/>
          <w:b/>
          <w:bCs/>
          <w:color w:val="2FBCB3"/>
          <w:u w:val="single"/>
        </w:rPr>
        <w:lastRenderedPageBreak/>
        <w:t>55DBP</w:t>
      </w:r>
      <w:r>
        <w:rPr>
          <w:rFonts w:eastAsia="Arial" w:cs="Arial"/>
          <w:b/>
          <w:bCs/>
          <w:color w:val="2FBCB3"/>
          <w:u w:val="single"/>
        </w:rPr>
        <w:t>5</w:t>
      </w:r>
      <w:r w:rsidRPr="00D0350E">
        <w:rPr>
          <w:rFonts w:eastAsia="Arial" w:cs="Arial"/>
          <w:b/>
          <w:bCs/>
          <w:color w:val="2FBCB3"/>
          <w:u w:val="single"/>
        </w:rPr>
        <w:t xml:space="preserve"> – </w:t>
      </w:r>
      <w:r>
        <w:rPr>
          <w:rFonts w:eastAsia="Arial" w:cs="Arial"/>
          <w:b/>
          <w:bCs/>
          <w:color w:val="2FBCB3"/>
          <w:u w:val="single"/>
        </w:rPr>
        <w:t>Principal</w:t>
      </w:r>
      <w:r>
        <w:rPr>
          <w:rFonts w:eastAsia="Arial" w:cs="Arial"/>
          <w:b/>
          <w:bCs/>
          <w:color w:val="2FBCB3"/>
          <w:u w:val="single"/>
        </w:rPr>
        <w:t xml:space="preserve"> </w:t>
      </w:r>
      <w:r w:rsidRPr="00D0350E">
        <w:rPr>
          <w:rFonts w:eastAsia="Arial" w:cs="Arial"/>
          <w:b/>
          <w:bCs/>
          <w:color w:val="2FBCB3"/>
          <w:u w:val="single"/>
        </w:rPr>
        <w:t>Database Engineer</w:t>
      </w:r>
    </w:p>
    <w:p w:rsidR="00D0350E" w:rsidP="00D0350E" w:rsidRDefault="00D0350E" w14:paraId="64407E03" w14:textId="77F1A3F5">
      <w:pPr>
        <w:spacing w:after="60"/>
        <w:rPr>
          <w:rFonts w:eastAsia="Arial"/>
        </w:rPr>
      </w:pPr>
      <w:r w:rsidRPr="24F9FB78" w:rsidR="00D0350E">
        <w:rPr>
          <w:rFonts w:eastAsia="Arial"/>
        </w:rPr>
        <w:t xml:space="preserve">The Principal Database Engineer role involves strategizing and overseeing the configuration, upgrade, and long-term operation of software. This includes making strategic decisions and roadmaps affecting the implementation, upgrade, architecture, and integration of business-critical software systems. The role ensures that processes are aligned with industry best practices and tailored to the specific needs of Sierra Space, </w:t>
      </w:r>
      <w:r w:rsidRPr="24F9FB78" w:rsidR="00D0350E">
        <w:rPr>
          <w:rFonts w:eastAsia="Arial"/>
        </w:rPr>
        <w:t>identifying</w:t>
      </w:r>
      <w:r w:rsidRPr="24F9FB78" w:rsidR="00D0350E">
        <w:rPr>
          <w:rFonts w:eastAsia="Arial"/>
        </w:rPr>
        <w:t xml:space="preserve"> areas for improvement across enterprise engineering and/or business systems. The Principal Database Engineer may also supervise, mentor, and coach a team of </w:t>
      </w:r>
      <w:r w:rsidRPr="24F9FB78" w:rsidR="00D0350E">
        <w:rPr>
          <w:rFonts w:eastAsia="Arial"/>
          <w:strike w:val="1"/>
          <w:rPrChange w:author="McCord, Stephen" w:date="2025-02-18T19:52:32.987Z" w:id="1326678325">
            <w:rPr>
              <w:rFonts w:eastAsia="Arial"/>
            </w:rPr>
          </w:rPrChange>
        </w:rPr>
        <w:t xml:space="preserve">business systems </w:t>
      </w:r>
      <w:r w:rsidRPr="24F9FB78" w:rsidR="00D0350E">
        <w:rPr>
          <w:rFonts w:eastAsia="Arial"/>
          <w:strike w:val="1"/>
          <w:rPrChange w:author="McCord, Stephen" w:date="2025-02-18T19:52:32.987Z" w:id="359193500">
            <w:rPr>
              <w:rFonts w:eastAsia="Arial"/>
            </w:rPr>
          </w:rPrChange>
        </w:rPr>
        <w:t>analyst</w:t>
      </w:r>
      <w:r w:rsidRPr="24F9FB78" w:rsidR="00D0350E">
        <w:rPr>
          <w:rFonts w:eastAsia="Arial"/>
          <w:strike w:val="1"/>
          <w:rPrChange w:author="McCord, Stephen" w:date="2025-02-18T19:52:32.987Z" w:id="272871641">
            <w:rPr>
              <w:rFonts w:eastAsia="Arial"/>
            </w:rPr>
          </w:rPrChange>
        </w:rPr>
        <w:t>s</w:t>
      </w:r>
      <w:ins w:author="McCord, Stephen" w:date="2025-02-18T19:52:48.66Z" w:id="1013201131">
        <w:r w:rsidRPr="24F9FB78" w:rsidR="20134301">
          <w:rPr>
            <w:rFonts w:eastAsia="Arial"/>
            <w:strike w:val="0"/>
            <w:dstrike w:val="0"/>
            <w:rPrChange w:author="McCord, Stephen" w:date="2025-02-18T20:01:53.741Z" w:id="1232710057">
              <w:rPr>
                <w:rFonts w:eastAsia="Arial"/>
                <w:strike w:val="1"/>
              </w:rPr>
            </w:rPrChange>
          </w:rPr>
          <w:t xml:space="preserve"> </w:t>
        </w:r>
      </w:ins>
      <w:ins w:author="McCord, Stephen" w:date="2025-02-18T20:00:23.916Z" w:id="1454520603">
        <w:r w:rsidRPr="24F9FB78" w:rsidR="7C3D5FFE">
          <w:rPr>
            <w:rFonts w:eastAsia="Arial"/>
            <w:strike w:val="0"/>
            <w:dstrike w:val="0"/>
            <w:rPrChange w:author="McCord, Stephen" w:date="2025-02-18T20:01:53.741Z" w:id="1713335723">
              <w:rPr>
                <w:rFonts w:eastAsia="Arial"/>
                <w:strike w:val="1"/>
              </w:rPr>
            </w:rPrChange>
          </w:rPr>
          <w:t>d</w:t>
        </w:r>
      </w:ins>
      <w:ins w:author="McCord, Stephen" w:date="2025-02-18T19:52:48.66Z" w:id="1755004417">
        <w:r w:rsidRPr="24F9FB78" w:rsidR="20134301">
          <w:rPr>
            <w:rFonts w:eastAsia="Arial"/>
            <w:strike w:val="0"/>
            <w:dstrike w:val="0"/>
            <w:rPrChange w:author="McCord, Stephen" w:date="2025-02-18T19:52:54.112Z" w:id="1428617136">
              <w:rPr>
                <w:rFonts w:eastAsia="Arial"/>
                <w:strike w:val="1"/>
              </w:rPr>
            </w:rPrChange>
          </w:rPr>
          <w:t xml:space="preserve">atabase </w:t>
        </w:r>
      </w:ins>
      <w:ins w:author="McCord, Stephen" w:date="2025-02-18T20:00:27.977Z" w:id="646669567">
        <w:r w:rsidRPr="24F9FB78" w:rsidR="3326CB36">
          <w:rPr>
            <w:rFonts w:eastAsia="Arial"/>
            <w:strike w:val="0"/>
            <w:dstrike w:val="0"/>
          </w:rPr>
          <w:t>a</w:t>
        </w:r>
      </w:ins>
      <w:ins w:author="McCord, Stephen" w:date="2025-02-18T19:52:48.66Z" w:id="343679673">
        <w:r w:rsidRPr="24F9FB78" w:rsidR="20134301">
          <w:rPr>
            <w:rFonts w:eastAsia="Arial"/>
            <w:strike w:val="0"/>
            <w:dstrike w:val="0"/>
            <w:rPrChange w:author="McCord, Stephen" w:date="2025-02-18T19:52:54.112Z" w:id="1367994002">
              <w:rPr>
                <w:rFonts w:eastAsia="Arial"/>
                <w:strike w:val="1"/>
              </w:rPr>
            </w:rPrChange>
          </w:rPr>
          <w:t xml:space="preserve">dministrators / </w:t>
        </w:r>
      </w:ins>
      <w:ins w:author="McCord, Stephen" w:date="2025-02-18T20:00:30.865Z" w:id="33040769">
        <w:r w:rsidRPr="24F9FB78" w:rsidR="2EDB2126">
          <w:rPr>
            <w:rFonts w:eastAsia="Arial"/>
            <w:strike w:val="0"/>
            <w:dstrike w:val="0"/>
          </w:rPr>
          <w:t>e</w:t>
        </w:r>
      </w:ins>
      <w:ins w:author="McCord, Stephen" w:date="2025-02-18T19:52:48.66Z" w:id="2025586610">
        <w:r w:rsidRPr="24F9FB78" w:rsidR="20134301">
          <w:rPr>
            <w:rFonts w:eastAsia="Arial"/>
            <w:strike w:val="0"/>
            <w:dstrike w:val="0"/>
            <w:rPrChange w:author="McCord, Stephen" w:date="2025-02-18T19:52:54.112Z" w:id="1617416846">
              <w:rPr>
                <w:rFonts w:eastAsia="Arial"/>
                <w:strike w:val="1"/>
              </w:rPr>
            </w:rPrChange>
          </w:rPr>
          <w:t>ngineers</w:t>
        </w:r>
      </w:ins>
      <w:r w:rsidRPr="24F9FB78" w:rsidR="00D0350E">
        <w:rPr>
          <w:rFonts w:eastAsia="Arial"/>
        </w:rPr>
        <w:t>.</w:t>
      </w:r>
    </w:p>
    <w:p w:rsidR="00D0350E" w:rsidP="00D0350E" w:rsidRDefault="00D0350E" w14:paraId="62E1A4F8" w14:textId="77777777">
      <w:pPr>
        <w:spacing w:after="60"/>
        <w:rPr>
          <w:rFonts w:eastAsia="Arial" w:cs="Arial"/>
          <w:b/>
          <w:bCs/>
          <w:color w:val="2FBCB3"/>
        </w:rPr>
      </w:pPr>
    </w:p>
    <w:p w:rsidRPr="00446C6E" w:rsidR="00D0350E" w:rsidP="00D0350E" w:rsidRDefault="00D0350E" w14:paraId="192F260A" w14:textId="77777777">
      <w:pPr>
        <w:spacing w:after="60"/>
        <w:rPr>
          <w:rFonts w:eastAsia="Arial" w:cs="Arial"/>
          <w:b/>
          <w:bCs/>
          <w:color w:val="2FBCB3"/>
        </w:rPr>
      </w:pPr>
      <w:r>
        <w:rPr>
          <w:rFonts w:eastAsia="Arial" w:cs="Arial"/>
          <w:b/>
          <w:bCs/>
          <w:color w:val="2FBCB3"/>
        </w:rPr>
        <w:t>Key Responsibilities:</w:t>
      </w:r>
    </w:p>
    <w:p w:rsidRPr="00D0350E" w:rsidR="00D0350E" w:rsidP="00D0350E" w:rsidRDefault="00D0350E" w14:paraId="470968F3" w14:textId="77777777">
      <w:pPr>
        <w:pStyle w:val="ListParagraph"/>
        <w:numPr>
          <w:ilvl w:val="0"/>
          <w:numId w:val="13"/>
        </w:numPr>
        <w:spacing w:after="60"/>
        <w:rPr>
          <w:rFonts w:eastAsia="Arial"/>
        </w:rPr>
      </w:pPr>
      <w:r w:rsidRPr="00D0350E">
        <w:rPr>
          <w:rFonts w:eastAsia="Arial"/>
        </w:rPr>
        <w:t>Strategize and oversee the configuration, upgrade, and long-term operation of software.</w:t>
      </w:r>
    </w:p>
    <w:p w:rsidRPr="00D0350E" w:rsidR="00D0350E" w:rsidP="00D0350E" w:rsidRDefault="00D0350E" w14:paraId="4F0C0A9E" w14:textId="77777777">
      <w:pPr>
        <w:pStyle w:val="ListParagraph"/>
        <w:numPr>
          <w:ilvl w:val="0"/>
          <w:numId w:val="13"/>
        </w:numPr>
        <w:spacing w:after="60"/>
        <w:rPr>
          <w:rFonts w:eastAsia="Arial"/>
        </w:rPr>
      </w:pPr>
      <w:r w:rsidRPr="00D0350E">
        <w:rPr>
          <w:rFonts w:eastAsia="Arial"/>
        </w:rPr>
        <w:t>Direct the operation of software environments and support the IT needs of the business.</w:t>
      </w:r>
    </w:p>
    <w:p w:rsidRPr="00D0350E" w:rsidR="00D0350E" w:rsidP="00D0350E" w:rsidRDefault="00D0350E" w14:paraId="1C002F29" w14:textId="77777777">
      <w:pPr>
        <w:pStyle w:val="ListParagraph"/>
        <w:numPr>
          <w:ilvl w:val="0"/>
          <w:numId w:val="13"/>
        </w:numPr>
        <w:spacing w:after="60"/>
        <w:rPr>
          <w:rFonts w:eastAsia="Arial"/>
        </w:rPr>
      </w:pPr>
      <w:r w:rsidRPr="00D0350E">
        <w:rPr>
          <w:rFonts w:eastAsia="Arial"/>
        </w:rPr>
        <w:t>Make strategic decisions and roadmaps affecting the implementation, upgrade, architecture, and integration of business-critical software systems.</w:t>
      </w:r>
    </w:p>
    <w:p w:rsidRPr="00D0350E" w:rsidR="00D0350E" w:rsidP="00D0350E" w:rsidRDefault="00D0350E" w14:paraId="4E1DF09D" w14:textId="77777777">
      <w:pPr>
        <w:pStyle w:val="ListParagraph"/>
        <w:numPr>
          <w:ilvl w:val="0"/>
          <w:numId w:val="13"/>
        </w:numPr>
        <w:spacing w:after="60"/>
        <w:rPr>
          <w:rFonts w:eastAsia="Arial"/>
        </w:rPr>
      </w:pPr>
      <w:r w:rsidRPr="00D0350E">
        <w:rPr>
          <w:rFonts w:eastAsia="Arial"/>
        </w:rPr>
        <w:t>Ensure that processes are aligned with industry best practices and tailored to the specific needs of Sierra Space.</w:t>
      </w:r>
    </w:p>
    <w:p w:rsidRPr="00D0350E" w:rsidR="00D0350E" w:rsidP="00D0350E" w:rsidRDefault="00D0350E" w14:paraId="6DA4A421" w14:textId="77777777">
      <w:pPr>
        <w:pStyle w:val="ListParagraph"/>
        <w:numPr>
          <w:ilvl w:val="0"/>
          <w:numId w:val="13"/>
        </w:numPr>
        <w:spacing w:after="60"/>
        <w:rPr>
          <w:rFonts w:eastAsia="Arial"/>
        </w:rPr>
      </w:pPr>
      <w:r w:rsidRPr="00D0350E">
        <w:rPr>
          <w:rFonts w:eastAsia="Arial"/>
        </w:rPr>
        <w:t>Identify areas for improvement across enterprise engineering and/or business systems.</w:t>
      </w:r>
    </w:p>
    <w:p w:rsidRPr="00D0350E" w:rsidR="00D0350E" w:rsidP="00D0350E" w:rsidRDefault="00D0350E" w14:paraId="603971CF" w14:textId="77777777">
      <w:pPr>
        <w:pStyle w:val="ListParagraph"/>
        <w:numPr>
          <w:ilvl w:val="0"/>
          <w:numId w:val="13"/>
        </w:numPr>
        <w:spacing w:after="60"/>
        <w:rPr>
          <w:rFonts w:eastAsia="Arial"/>
        </w:rPr>
      </w:pPr>
      <w:r w:rsidRPr="00D0350E">
        <w:rPr>
          <w:rFonts w:eastAsia="Arial"/>
        </w:rPr>
        <w:t>Collaborate with external vendors and service providers, and internal customers to ensure that services provided meet the agreed-upon requirements of the business.</w:t>
      </w:r>
    </w:p>
    <w:p w:rsidRPr="00D0350E" w:rsidR="00D0350E" w:rsidP="00D0350E" w:rsidRDefault="00D0350E" w14:paraId="16CFFABA" w14:textId="3948E570">
      <w:pPr>
        <w:pStyle w:val="ListParagraph"/>
        <w:numPr>
          <w:ilvl w:val="0"/>
          <w:numId w:val="13"/>
        </w:numPr>
        <w:spacing w:after="60"/>
        <w:rPr>
          <w:rFonts w:eastAsia="Arial"/>
        </w:rPr>
      </w:pPr>
      <w:r w:rsidRPr="24F9FB78" w:rsidR="00D0350E">
        <w:rPr>
          <w:rFonts w:eastAsia="Arial"/>
        </w:rPr>
        <w:t xml:space="preserve">May be an individual contributor or supervise, mentor, and/or coach a team of </w:t>
      </w:r>
      <w:r w:rsidRPr="24F9FB78" w:rsidR="00D0350E">
        <w:rPr>
          <w:rFonts w:eastAsia="Arial"/>
          <w:strike w:val="1"/>
          <w:rPrChange w:author="McCord, Stephen" w:date="2025-02-18T19:59:05.464Z" w:id="2072454149">
            <w:rPr>
              <w:rFonts w:eastAsia="Arial"/>
            </w:rPr>
          </w:rPrChange>
        </w:rPr>
        <w:t>business systems analysts</w:t>
      </w:r>
      <w:ins w:author="McCord, Stephen" w:date="2025-02-18T19:59:16.419Z" w:id="365757118">
        <w:r w:rsidRPr="24F9FB78" w:rsidR="0697B050">
          <w:rPr>
            <w:rFonts w:eastAsia="Arial"/>
            <w:strike w:val="1"/>
          </w:rPr>
          <w:t xml:space="preserve"> </w:t>
        </w:r>
        <w:r w:rsidRPr="24F9FB78" w:rsidR="0697B050">
          <w:rPr>
            <w:rFonts w:eastAsia="Arial"/>
            <w:strike w:val="0"/>
            <w:dstrike w:val="0"/>
            <w:rPrChange w:author="McCord, Stephen" w:date="2025-02-18T19:59:21.834Z" w:id="1242749331">
              <w:rPr>
                <w:rFonts w:eastAsia="Arial"/>
                <w:strike w:val="1"/>
              </w:rPr>
            </w:rPrChange>
          </w:rPr>
          <w:t>database administrators / engineers</w:t>
        </w:r>
      </w:ins>
      <w:r w:rsidRPr="24F9FB78" w:rsidR="00D0350E">
        <w:rPr>
          <w:rFonts w:eastAsia="Arial"/>
        </w:rPr>
        <w:t>.</w:t>
      </w:r>
    </w:p>
    <w:p w:rsidR="00D0350E" w:rsidP="00D0350E" w:rsidRDefault="00D0350E" w14:paraId="6E68D305" w14:textId="77777777">
      <w:pPr>
        <w:spacing w:after="60"/>
        <w:rPr>
          <w:rFonts w:eastAsia="Arial"/>
        </w:rPr>
      </w:pPr>
    </w:p>
    <w:p w:rsidRPr="00446C6E" w:rsidR="00D0350E" w:rsidP="00D0350E" w:rsidRDefault="00D0350E" w14:paraId="4674612D" w14:textId="77777777">
      <w:pPr>
        <w:spacing w:after="60"/>
        <w:rPr>
          <w:rFonts w:eastAsia="Arial" w:cs="Arial"/>
          <w:b/>
          <w:bCs/>
          <w:color w:val="2FBCB3"/>
        </w:rPr>
      </w:pPr>
      <w:r>
        <w:rPr>
          <w:rFonts w:eastAsia="Arial" w:cs="Arial"/>
          <w:b/>
          <w:bCs/>
          <w:color w:val="2FBCB3"/>
        </w:rPr>
        <w:t>Minimum Qualifications:</w:t>
      </w:r>
    </w:p>
    <w:p w:rsidRPr="00331500" w:rsidR="00331500" w:rsidP="00331500" w:rsidRDefault="00331500" w14:paraId="36E038EC" w14:textId="77777777">
      <w:pPr>
        <w:pStyle w:val="ListParagraph"/>
        <w:numPr>
          <w:ilvl w:val="0"/>
          <w:numId w:val="14"/>
        </w:numPr>
        <w:spacing w:after="60"/>
        <w:rPr>
          <w:rFonts w:eastAsia="Arial"/>
        </w:rPr>
      </w:pPr>
      <w:r w:rsidRPr="00331500">
        <w:rPr>
          <w:rFonts w:eastAsia="Arial"/>
        </w:rPr>
        <w:t xml:space="preserve">Typically requires a </w:t>
      </w:r>
      <w:proofErr w:type="gramStart"/>
      <w:r w:rsidRPr="00331500">
        <w:rPr>
          <w:rFonts w:eastAsia="Arial"/>
        </w:rPr>
        <w:t>Bachelor's</w:t>
      </w:r>
      <w:proofErr w:type="gramEnd"/>
      <w:r w:rsidRPr="00331500">
        <w:rPr>
          <w:rFonts w:eastAsia="Arial"/>
        </w:rPr>
        <w:t xml:space="preserve"> degree in a related field (or a Master's degree with 8+ years of experience).</w:t>
      </w:r>
    </w:p>
    <w:p w:rsidRPr="00331500" w:rsidR="00331500" w:rsidP="00331500" w:rsidRDefault="00331500" w14:paraId="52F49784" w14:textId="77777777">
      <w:pPr>
        <w:pStyle w:val="ListParagraph"/>
        <w:numPr>
          <w:ilvl w:val="0"/>
          <w:numId w:val="14"/>
        </w:numPr>
        <w:spacing w:after="60"/>
        <w:rPr>
          <w:rFonts w:eastAsia="Arial"/>
        </w:rPr>
      </w:pPr>
      <w:r w:rsidRPr="00331500">
        <w:rPr>
          <w:rFonts w:eastAsia="Arial"/>
        </w:rPr>
        <w:t>12+ years of related experience.</w:t>
      </w:r>
    </w:p>
    <w:p w:rsidRPr="00331500" w:rsidR="00331500" w:rsidP="00331500" w:rsidRDefault="00331500" w14:paraId="0C65955F" w14:textId="77777777">
      <w:pPr>
        <w:pStyle w:val="ListParagraph"/>
        <w:numPr>
          <w:ilvl w:val="0"/>
          <w:numId w:val="14"/>
        </w:numPr>
        <w:spacing w:after="60"/>
        <w:rPr>
          <w:rFonts w:eastAsia="Arial"/>
        </w:rPr>
      </w:pPr>
      <w:r w:rsidRPr="00331500">
        <w:rPr>
          <w:rFonts w:eastAsia="Arial"/>
        </w:rPr>
        <w:t>Certification varies by business system.</w:t>
      </w:r>
    </w:p>
    <w:p w:rsidRPr="00331500" w:rsidR="00331500" w:rsidP="00331500" w:rsidRDefault="00331500" w14:paraId="30201F00" w14:textId="77777777">
      <w:pPr>
        <w:pStyle w:val="ListParagraph"/>
        <w:numPr>
          <w:ilvl w:val="0"/>
          <w:numId w:val="14"/>
        </w:numPr>
        <w:spacing w:after="60"/>
        <w:rPr>
          <w:rFonts w:eastAsia="Arial"/>
        </w:rPr>
      </w:pPr>
      <w:r w:rsidRPr="00331500">
        <w:rPr>
          <w:rFonts w:eastAsia="Arial"/>
        </w:rPr>
        <w:t>Extensive understanding of IT systems, software configuration, CI/CD, engineering, and/or business processes.</w:t>
      </w:r>
    </w:p>
    <w:p w:rsidRPr="00331500" w:rsidR="00331500" w:rsidP="00331500" w:rsidRDefault="00331500" w14:paraId="5B521366" w14:textId="77777777">
      <w:pPr>
        <w:pStyle w:val="ListParagraph"/>
        <w:numPr>
          <w:ilvl w:val="0"/>
          <w:numId w:val="14"/>
        </w:numPr>
        <w:spacing w:after="60"/>
        <w:rPr>
          <w:rFonts w:eastAsia="Arial"/>
        </w:rPr>
      </w:pPr>
      <w:r w:rsidRPr="00331500">
        <w:rPr>
          <w:rFonts w:eastAsia="Arial"/>
        </w:rPr>
        <w:t>Expertise in software environments and upgrades.</w:t>
      </w:r>
    </w:p>
    <w:p w:rsidRPr="00331500" w:rsidR="00331500" w:rsidP="00331500" w:rsidRDefault="00331500" w14:paraId="76BF0612" w14:textId="77777777">
      <w:pPr>
        <w:pStyle w:val="ListParagraph"/>
        <w:numPr>
          <w:ilvl w:val="0"/>
          <w:numId w:val="14"/>
        </w:numPr>
        <w:spacing w:after="60"/>
        <w:rPr>
          <w:rFonts w:eastAsia="Arial"/>
        </w:rPr>
      </w:pPr>
      <w:r w:rsidRPr="00331500">
        <w:rPr>
          <w:rFonts w:eastAsia="Arial"/>
        </w:rPr>
        <w:t>Proven ability to collaborate with external vendors and service providers, and internal customers to ensure that services provided meet the agreed-upon requirements of the business.</w:t>
      </w:r>
    </w:p>
    <w:p w:rsidR="00D0350E" w:rsidP="00D0350E" w:rsidRDefault="00D0350E" w14:paraId="7C618C2B" w14:textId="77777777">
      <w:pPr>
        <w:spacing w:after="60"/>
        <w:rPr>
          <w:rFonts w:eastAsia="Arial" w:cs="Arial"/>
          <w:b/>
          <w:bCs/>
          <w:color w:val="2FBCB3"/>
        </w:rPr>
      </w:pPr>
    </w:p>
    <w:p w:rsidRPr="00446C6E" w:rsidR="00D0350E" w:rsidP="00D0350E" w:rsidRDefault="00D0350E" w14:paraId="454B46A1" w14:textId="77777777">
      <w:pPr>
        <w:spacing w:after="60"/>
        <w:rPr>
          <w:rFonts w:eastAsia="Arial" w:cs="Arial"/>
          <w:b/>
          <w:bCs/>
          <w:color w:val="2FBCB3"/>
        </w:rPr>
      </w:pPr>
      <w:r>
        <w:rPr>
          <w:rFonts w:eastAsia="Arial" w:cs="Arial"/>
          <w:b/>
          <w:bCs/>
          <w:color w:val="2FBCB3"/>
        </w:rPr>
        <w:t>Preferred Qualifications:</w:t>
      </w:r>
    </w:p>
    <w:p w:rsidRPr="00331500" w:rsidR="00331500" w:rsidP="00331500" w:rsidRDefault="00331500" w14:paraId="30340E42" w14:textId="77777777">
      <w:pPr>
        <w:pStyle w:val="ListParagraph"/>
        <w:numPr>
          <w:ilvl w:val="0"/>
          <w:numId w:val="15"/>
        </w:numPr>
        <w:spacing w:after="60"/>
        <w:rPr>
          <w:rFonts w:eastAsia="Arial"/>
        </w:rPr>
      </w:pPr>
      <w:r w:rsidRPr="00331500">
        <w:rPr>
          <w:rFonts w:eastAsia="Arial"/>
        </w:rPr>
        <w:t xml:space="preserve">Bachelor's or </w:t>
      </w:r>
      <w:proofErr w:type="gramStart"/>
      <w:r w:rsidRPr="00331500">
        <w:rPr>
          <w:rFonts w:eastAsia="Arial"/>
        </w:rPr>
        <w:t>Master's degree in Computer Science</w:t>
      </w:r>
      <w:proofErr w:type="gramEnd"/>
      <w:r w:rsidRPr="00331500">
        <w:rPr>
          <w:rFonts w:eastAsia="Arial"/>
        </w:rPr>
        <w:t>, Information Technology, or a related field.</w:t>
      </w:r>
    </w:p>
    <w:p w:rsidRPr="00331500" w:rsidR="00331500" w:rsidP="00331500" w:rsidRDefault="00331500" w14:paraId="5813BD30" w14:textId="77777777">
      <w:pPr>
        <w:pStyle w:val="ListParagraph"/>
        <w:numPr>
          <w:ilvl w:val="0"/>
          <w:numId w:val="15"/>
        </w:numPr>
        <w:spacing w:after="60"/>
        <w:rPr>
          <w:rFonts w:eastAsia="Arial"/>
        </w:rPr>
      </w:pPr>
      <w:r w:rsidRPr="00331500">
        <w:rPr>
          <w:rFonts w:eastAsia="Arial"/>
        </w:rPr>
        <w:t>Extensive experience with advanced database management systems such as MySQL, PostgreSQL, Oracle, or SQL Server.</w:t>
      </w:r>
    </w:p>
    <w:p w:rsidRPr="00331500" w:rsidR="00331500" w:rsidP="00331500" w:rsidRDefault="00331500" w14:paraId="084DB1A8" w14:textId="77777777">
      <w:pPr>
        <w:pStyle w:val="ListParagraph"/>
        <w:numPr>
          <w:ilvl w:val="0"/>
          <w:numId w:val="15"/>
        </w:numPr>
        <w:spacing w:after="60"/>
        <w:rPr>
          <w:rFonts w:eastAsia="Arial"/>
        </w:rPr>
      </w:pPr>
      <w:r w:rsidRPr="00331500">
        <w:rPr>
          <w:rFonts w:eastAsia="Arial"/>
        </w:rPr>
        <w:t>Expertise in database design principles, normalization, indexing strategies, and data modeling.</w:t>
      </w:r>
    </w:p>
    <w:p w:rsidRPr="00331500" w:rsidR="00331500" w:rsidP="00331500" w:rsidRDefault="00331500" w14:paraId="27A53DFE" w14:textId="77777777">
      <w:pPr>
        <w:pStyle w:val="ListParagraph"/>
        <w:numPr>
          <w:ilvl w:val="0"/>
          <w:numId w:val="15"/>
        </w:numPr>
        <w:spacing w:after="60"/>
        <w:rPr>
          <w:rFonts w:eastAsia="Arial"/>
        </w:rPr>
      </w:pPr>
      <w:r w:rsidRPr="00331500">
        <w:rPr>
          <w:rFonts w:eastAsia="Arial"/>
        </w:rPr>
        <w:t>Proven experience with database performance tuning, optimization techniques, and troubleshooting.</w:t>
      </w:r>
    </w:p>
    <w:p w:rsidRPr="00331500" w:rsidR="00331500" w:rsidP="00331500" w:rsidRDefault="00331500" w14:paraId="09480973" w14:textId="77777777">
      <w:pPr>
        <w:pStyle w:val="ListParagraph"/>
        <w:numPr>
          <w:ilvl w:val="0"/>
          <w:numId w:val="15"/>
        </w:numPr>
        <w:spacing w:after="60"/>
        <w:rPr>
          <w:rFonts w:eastAsia="Arial"/>
        </w:rPr>
      </w:pPr>
      <w:r w:rsidRPr="00331500">
        <w:rPr>
          <w:rFonts w:eastAsia="Arial"/>
        </w:rPr>
        <w:t>Knowledge of data warehousing, ETL processes, data integration tools, and big data technologies.</w:t>
      </w:r>
    </w:p>
    <w:p w:rsidRPr="00331500" w:rsidR="00331500" w:rsidP="00331500" w:rsidRDefault="00331500" w14:paraId="2B9F41E4" w14:textId="77777777">
      <w:pPr>
        <w:pStyle w:val="ListParagraph"/>
        <w:numPr>
          <w:ilvl w:val="0"/>
          <w:numId w:val="15"/>
        </w:numPr>
        <w:spacing w:after="60"/>
        <w:rPr>
          <w:rFonts w:eastAsia="Arial"/>
        </w:rPr>
      </w:pPr>
      <w:r w:rsidRPr="00331500">
        <w:rPr>
          <w:rFonts w:eastAsia="Arial"/>
        </w:rPr>
        <w:t>Strong understanding of data security and privacy regulations, including encryption, access controls, and compliance standards.</w:t>
      </w:r>
    </w:p>
    <w:p w:rsidRPr="00331500" w:rsidR="00331500" w:rsidP="00331500" w:rsidRDefault="00331500" w14:paraId="17AF9BC0" w14:textId="77777777">
      <w:pPr>
        <w:pStyle w:val="ListParagraph"/>
        <w:numPr>
          <w:ilvl w:val="0"/>
          <w:numId w:val="15"/>
        </w:numPr>
        <w:spacing w:after="60"/>
        <w:rPr>
          <w:rFonts w:eastAsia="Arial"/>
        </w:rPr>
      </w:pPr>
      <w:r w:rsidRPr="00331500">
        <w:rPr>
          <w:rFonts w:eastAsia="Arial"/>
        </w:rPr>
        <w:t>Experience with cloud-based database solutions (e.g., AWS RDS, Azure SQL Database) and hybrid cloud environments.</w:t>
      </w:r>
    </w:p>
    <w:p w:rsidRPr="00331500" w:rsidR="00331500" w:rsidP="00331500" w:rsidRDefault="00331500" w14:paraId="46F6D902" w14:textId="77777777">
      <w:pPr>
        <w:pStyle w:val="ListParagraph"/>
        <w:numPr>
          <w:ilvl w:val="0"/>
          <w:numId w:val="15"/>
        </w:numPr>
        <w:spacing w:after="60"/>
        <w:rPr>
          <w:rFonts w:eastAsia="Arial"/>
        </w:rPr>
      </w:pPr>
      <w:r w:rsidRPr="00331500">
        <w:rPr>
          <w:rFonts w:eastAsia="Arial"/>
        </w:rPr>
        <w:t>Proficiency in scripting and automation using languages such as Python, Bash, or PowerShell.</w:t>
      </w:r>
    </w:p>
    <w:p w:rsidRPr="00331500" w:rsidR="00331500" w:rsidP="00331500" w:rsidRDefault="00331500" w14:paraId="06F00DC7" w14:textId="77777777">
      <w:pPr>
        <w:pStyle w:val="ListParagraph"/>
        <w:numPr>
          <w:ilvl w:val="0"/>
          <w:numId w:val="15"/>
        </w:numPr>
        <w:spacing w:after="60"/>
        <w:rPr>
          <w:rFonts w:eastAsia="Arial"/>
        </w:rPr>
      </w:pPr>
      <w:r w:rsidRPr="00331500">
        <w:rPr>
          <w:rFonts w:eastAsia="Arial"/>
        </w:rPr>
        <w:t>Strong analytical, problem-solving, and decision-making skills.</w:t>
      </w:r>
    </w:p>
    <w:p w:rsidRPr="00331500" w:rsidR="00331500" w:rsidP="00331500" w:rsidRDefault="00331500" w14:paraId="424D3BEC" w14:textId="77777777">
      <w:pPr>
        <w:pStyle w:val="ListParagraph"/>
        <w:numPr>
          <w:ilvl w:val="0"/>
          <w:numId w:val="15"/>
        </w:numPr>
        <w:spacing w:after="60"/>
        <w:rPr>
          <w:rFonts w:eastAsia="Arial"/>
        </w:rPr>
      </w:pPr>
      <w:r w:rsidRPr="00331500">
        <w:rPr>
          <w:rFonts w:eastAsia="Arial"/>
        </w:rPr>
        <w:t>Excellent communication, leadership, and teamwork abilities.</w:t>
      </w:r>
    </w:p>
    <w:p w:rsidRPr="00331500" w:rsidR="00331500" w:rsidP="00331500" w:rsidRDefault="00331500" w14:paraId="2800A228" w14:textId="77777777">
      <w:pPr>
        <w:pStyle w:val="ListParagraph"/>
        <w:numPr>
          <w:ilvl w:val="0"/>
          <w:numId w:val="15"/>
        </w:numPr>
        <w:spacing w:after="60"/>
        <w:rPr>
          <w:rFonts w:eastAsia="Arial"/>
        </w:rPr>
      </w:pPr>
      <w:r w:rsidRPr="00331500">
        <w:rPr>
          <w:rFonts w:eastAsia="Arial"/>
        </w:rPr>
        <w:t>Ability to work in a fast-paced and dynamic environment, managing multiple priorities and projects.</w:t>
      </w:r>
    </w:p>
    <w:p w:rsidRPr="00446C6E" w:rsidR="00D4187E" w:rsidP="0025377E" w:rsidRDefault="00D4187E" w14:paraId="080079DD" w14:textId="77777777">
      <w:pPr>
        <w:spacing w:after="60"/>
        <w:rPr>
          <w:rFonts w:eastAsia="Arial"/>
        </w:rPr>
      </w:pPr>
    </w:p>
    <w:sectPr w:rsidRPr="00446C6E" w:rsidR="00D4187E" w:rsidSect="008D033F">
      <w:headerReference w:type="even" r:id="rId8"/>
      <w:headerReference w:type="default" r:id="rId9"/>
      <w:footerReference w:type="even" r:id="rId10"/>
      <w:headerReference w:type="first" r:id="rId11"/>
      <w:footerReference w:type="first" r:id="rId12"/>
      <w:pgSz w:w="12240" w:h="15840" w:orient="portrait"/>
      <w:pgMar w:top="2160" w:right="1440" w:bottom="1440" w:left="1440" w:header="1152" w:footer="720" w:gutter="0"/>
      <w:cols w:space="720"/>
      <w:docGrid w:linePitch="360"/>
      <w:footerReference w:type="default" r:id="Rfdb516d198f9495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64D4" w:rsidP="00D66BC9" w:rsidRDefault="006264D4" w14:paraId="68E99225" w14:textId="77777777">
      <w:pPr>
        <w:spacing w:after="0" w:line="240" w:lineRule="auto"/>
      </w:pPr>
      <w:r>
        <w:separator/>
      </w:r>
    </w:p>
  </w:endnote>
  <w:endnote w:type="continuationSeparator" w:id="0">
    <w:p w:rsidR="006264D4" w:rsidP="00D66BC9" w:rsidRDefault="006264D4" w14:paraId="6EDFD6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pic="http://schemas.openxmlformats.org/drawingml/2006/picture" xmlns:a14="http://schemas.microsoft.com/office/drawing/2010/main" mc:Ignorable="w14 w15 w16se w16cid w16 w16cex w16sdtdh w16du wp14">
  <w:p w:rsidRPr="0025377E" w:rsidR="004E45D7" w:rsidP="004E45D7" w:rsidRDefault="00D42BF5" w14:paraId="1B789375" w14:textId="3C32BE7D">
    <w:pPr>
      <w:pStyle w:val="Footer"/>
      <w:jc w:val="center"/>
      <w:rPr>
        <w:color w:val="7F7F7F"/>
      </w:rPr>
    </w:pPr>
    <w:r>
      <w:rPr>
        <w:noProof/>
        <w:color w:val="7F7F7F"/>
      </w:rPr>
      <mc:AlternateContent>
        <mc:Choice Requires="wps">
          <w:drawing>
            <wp:anchor distT="0" distB="0" distL="0" distR="0" simplePos="0" relativeHeight="251670528" behindDoc="0" locked="0" layoutInCell="1" allowOverlap="1" wp14:anchorId="01C28E84" wp14:editId="3121EB76">
              <wp:simplePos x="635" y="635"/>
              <wp:positionH relativeFrom="page">
                <wp:align>center</wp:align>
              </wp:positionH>
              <wp:positionV relativeFrom="page">
                <wp:align>bottom</wp:align>
              </wp:positionV>
              <wp:extent cx="443865" cy="443865"/>
              <wp:effectExtent l="0" t="0" r="9525" b="0"/>
              <wp:wrapNone/>
              <wp:docPr id="3" name="Text Box 3" descr="Non-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42BF5" w:rsidR="00D42BF5" w:rsidP="00D42BF5" w:rsidRDefault="00D42BF5" w14:paraId="2D571862" w14:textId="014F4185">
                          <w:pPr>
                            <w:spacing w:after="0"/>
                            <w:rPr>
                              <w:rFonts w:ascii="Calibri" w:hAnsi="Calibri" w:eastAsia="Calibri" w:cs="Calibri"/>
                              <w:noProof/>
                              <w:color w:val="000000"/>
                              <w:sz w:val="20"/>
                              <w:szCs w:val="20"/>
                            </w:rPr>
                          </w:pPr>
                          <w:r w:rsidRPr="00D42BF5">
                            <w:rPr>
                              <w:rFonts w:ascii="Calibri" w:hAnsi="Calibri" w:eastAsia="Calibri" w:cs="Calibri"/>
                              <w:noProof/>
                              <w:color w:val="000000"/>
                              <w:sz w:val="20"/>
                              <w:szCs w:val="20"/>
                            </w:rPr>
                            <w:t>Non-Sensitive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1C28E84">
              <v:stroke joinstyle="miter"/>
              <v:path gradientshapeok="t" o:connecttype="rect"/>
            </v:shapetype>
            <v:shape id="Text Box 3" style="position:absolute;left:0;text-align:left;margin-left:0;margin-top:0;width:34.95pt;height:34.95pt;z-index:251670528;visibility:visible;mso-wrap-style:none;mso-wrap-distance-left:0;mso-wrap-distance-top:0;mso-wrap-distance-right:0;mso-wrap-distance-bottom:0;mso-position-horizontal:center;mso-position-horizontal-relative:page;mso-position-vertical:bottom;mso-position-vertical-relative:page;v-text-anchor:bottom" alt="Non-Sensitiv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textbox style="mso-fit-shape-to-text:t" inset="0,0,0,15pt">
                <w:txbxContent>
                  <w:p w:rsidRPr="00D42BF5" w:rsidR="00D42BF5" w:rsidP="00D42BF5" w:rsidRDefault="00D42BF5" w14:paraId="2D571862" w14:textId="014F4185">
                    <w:pPr>
                      <w:spacing w:after="0"/>
                      <w:rPr>
                        <w:rFonts w:ascii="Calibri" w:hAnsi="Calibri" w:eastAsia="Calibri" w:cs="Calibri"/>
                        <w:noProof/>
                        <w:color w:val="000000"/>
                        <w:sz w:val="20"/>
                        <w:szCs w:val="20"/>
                      </w:rPr>
                    </w:pPr>
                    <w:r w:rsidRPr="00D42BF5">
                      <w:rPr>
                        <w:rFonts w:ascii="Calibri" w:hAnsi="Calibri" w:eastAsia="Calibri" w:cs="Calibri"/>
                        <w:noProof/>
                        <w:color w:val="000000"/>
                        <w:sz w:val="20"/>
                        <w:szCs w:val="20"/>
                      </w:rPr>
                      <w:t>Non-Sensitive</w:t>
                    </w:r>
                  </w:p>
                </w:txbxContent>
              </v:textbox>
              <w10:wrap anchorx="page" anchory="page"/>
            </v:shape>
          </w:pict>
        </mc:Fallback>
      </mc:AlternateContent>
    </w:r>
    <w:r w:rsidRPr="0025377E" w:rsidR="0025377E">
      <w:rPr>
        <w:noProof/>
        <w:color w:val="7F7F7F"/>
      </w:rPr>
      <w:drawing>
        <wp:anchor distT="0" distB="0" distL="114300" distR="114300" simplePos="0" relativeHeight="251663360" behindDoc="1" locked="0" layoutInCell="1" allowOverlap="1" wp14:anchorId="544A3EF8" wp14:editId="3F5E84C3">
          <wp:simplePos x="0" y="0"/>
          <wp:positionH relativeFrom="margin">
            <wp:posOffset>2286000</wp:posOffset>
          </wp:positionH>
          <wp:positionV relativeFrom="margin">
            <wp:posOffset>4586605</wp:posOffset>
          </wp:positionV>
          <wp:extent cx="4572000" cy="4572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pic:spPr>
              </pic:pic>
            </a:graphicData>
          </a:graphic>
          <wp14:sizeRelH relativeFrom="page">
            <wp14:pctWidth>0</wp14:pctWidth>
          </wp14:sizeRelH>
          <wp14:sizeRelV relativeFrom="page">
            <wp14:pctHeight>0</wp14:pctHeight>
          </wp14:sizeRelV>
        </wp:anchor>
      </w:drawing>
    </w:r>
    <w:r w:rsidRPr="0025377E" w:rsidR="004E45D7">
      <w:rPr>
        <w:color w:val="7F7F7F"/>
      </w:rPr>
      <w:t>Sierra Space | 390 Interlocken Crecent, Suite 500 | Broomfield, CO 80021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pic="http://schemas.openxmlformats.org/drawingml/2006/picture" xmlns:a14="http://schemas.microsoft.com/office/drawing/2010/main" mc:Ignorable="w14 w15 w16se w16cid w16 w16cex w16sdtdh w16du wp14">
  <w:p w:rsidRPr="0025377E" w:rsidR="004E45D7" w:rsidP="004E45D7" w:rsidRDefault="00D42BF5" w14:paraId="565D6FC7" w14:textId="40482F23">
    <w:pPr>
      <w:pStyle w:val="Footer"/>
      <w:jc w:val="center"/>
      <w:rPr>
        <w:color w:val="7F7F7F"/>
      </w:rPr>
    </w:pPr>
    <w:r>
      <w:rPr>
        <w:noProof/>
        <w:color w:val="7F7F7F"/>
      </w:rPr>
      <mc:AlternateContent>
        <mc:Choice Requires="wps">
          <w:drawing>
            <wp:anchor distT="0" distB="0" distL="0" distR="0" simplePos="0" relativeHeight="251669504" behindDoc="0" locked="0" layoutInCell="1" allowOverlap="1" wp14:anchorId="2C4521D1" wp14:editId="5B4DE673">
              <wp:simplePos x="635" y="635"/>
              <wp:positionH relativeFrom="page">
                <wp:align>center</wp:align>
              </wp:positionH>
              <wp:positionV relativeFrom="page">
                <wp:align>bottom</wp:align>
              </wp:positionV>
              <wp:extent cx="443865" cy="443865"/>
              <wp:effectExtent l="0" t="0" r="9525" b="0"/>
              <wp:wrapNone/>
              <wp:docPr id="2" name="Text Box 2" descr="Non-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42BF5" w:rsidR="00D42BF5" w:rsidP="00D42BF5" w:rsidRDefault="00D42BF5" w14:paraId="1ED74B17" w14:textId="4468819B">
                          <w:pPr>
                            <w:spacing w:after="0"/>
                            <w:rPr>
                              <w:rFonts w:ascii="Calibri" w:hAnsi="Calibri" w:eastAsia="Calibri" w:cs="Calibri"/>
                              <w:noProof/>
                              <w:color w:val="000000"/>
                              <w:sz w:val="20"/>
                              <w:szCs w:val="20"/>
                            </w:rPr>
                          </w:pPr>
                          <w:r w:rsidRPr="00D42BF5">
                            <w:rPr>
                              <w:rFonts w:ascii="Calibri" w:hAnsi="Calibri" w:eastAsia="Calibri" w:cs="Calibri"/>
                              <w:noProof/>
                              <w:color w:val="000000"/>
                              <w:sz w:val="20"/>
                              <w:szCs w:val="20"/>
                            </w:rPr>
                            <w:t>Non-Sensitive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2C4521D1">
              <v:stroke joinstyle="miter"/>
              <v:path gradientshapeok="t" o:connecttype="rect"/>
            </v:shapetype>
            <v:shape id="Text Box 2" style="position:absolute;left:0;text-align:left;margin-left:0;margin-top:0;width:34.95pt;height:34.95pt;z-index:251669504;visibility:visible;mso-wrap-style:none;mso-wrap-distance-left:0;mso-wrap-distance-top:0;mso-wrap-distance-right:0;mso-wrap-distance-bottom:0;mso-position-horizontal:center;mso-position-horizontal-relative:page;mso-position-vertical:bottom;mso-position-vertical-relative:page;v-text-anchor:bottom" alt="Non-Sensitiv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textbox style="mso-fit-shape-to-text:t" inset="0,0,0,15pt">
                <w:txbxContent>
                  <w:p w:rsidRPr="00D42BF5" w:rsidR="00D42BF5" w:rsidP="00D42BF5" w:rsidRDefault="00D42BF5" w14:paraId="1ED74B17" w14:textId="4468819B">
                    <w:pPr>
                      <w:spacing w:after="0"/>
                      <w:rPr>
                        <w:rFonts w:ascii="Calibri" w:hAnsi="Calibri" w:eastAsia="Calibri" w:cs="Calibri"/>
                        <w:noProof/>
                        <w:color w:val="000000"/>
                        <w:sz w:val="20"/>
                        <w:szCs w:val="20"/>
                      </w:rPr>
                    </w:pPr>
                    <w:r w:rsidRPr="00D42BF5">
                      <w:rPr>
                        <w:rFonts w:ascii="Calibri" w:hAnsi="Calibri" w:eastAsia="Calibri" w:cs="Calibri"/>
                        <w:noProof/>
                        <w:color w:val="000000"/>
                        <w:sz w:val="20"/>
                        <w:szCs w:val="20"/>
                      </w:rPr>
                      <w:t>Non-Sensitive</w:t>
                    </w:r>
                  </w:p>
                </w:txbxContent>
              </v:textbox>
              <w10:wrap anchorx="page" anchory="page"/>
            </v:shape>
          </w:pict>
        </mc:Fallback>
      </mc:AlternateContent>
    </w:r>
    <w:r w:rsidRPr="0025377E" w:rsidR="0025377E">
      <w:rPr>
        <w:noProof/>
        <w:color w:val="7F7F7F"/>
      </w:rPr>
      <w:drawing>
        <wp:anchor distT="0" distB="0" distL="114300" distR="114300" simplePos="0" relativeHeight="251661312" behindDoc="1" locked="0" layoutInCell="1" allowOverlap="1" wp14:anchorId="3A08075C" wp14:editId="610F22DF">
          <wp:simplePos x="0" y="0"/>
          <wp:positionH relativeFrom="margin">
            <wp:posOffset>2286000</wp:posOffset>
          </wp:positionH>
          <wp:positionV relativeFrom="margin">
            <wp:posOffset>4586605</wp:posOffset>
          </wp:positionV>
          <wp:extent cx="4572000" cy="457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pic:spPr>
              </pic:pic>
            </a:graphicData>
          </a:graphic>
          <wp14:sizeRelH relativeFrom="page">
            <wp14:pctWidth>0</wp14:pctWidth>
          </wp14:sizeRelH>
          <wp14:sizeRelV relativeFrom="page">
            <wp14:pctHeight>0</wp14:pctHeight>
          </wp14:sizeRelV>
        </wp:anchor>
      </w:drawing>
    </w:r>
    <w:r w:rsidRPr="0025377E" w:rsidR="004E45D7">
      <w:rPr>
        <w:color w:val="7F7F7F"/>
      </w:rPr>
      <w:t>Sierra Space</w:t>
    </w:r>
    <w:r w:rsidRPr="0025377E" w:rsidR="004E45D7">
      <w:rPr>
        <w:b/>
        <w:color w:val="4472C4"/>
      </w:rPr>
      <w:t xml:space="preserve"> |</w:t>
    </w:r>
    <w:r w:rsidRPr="0025377E" w:rsidR="004E45D7">
      <w:rPr>
        <w:color w:val="4472C4"/>
      </w:rPr>
      <w:t xml:space="preserve"> </w:t>
    </w:r>
    <w:r w:rsidRPr="0025377E" w:rsidR="004E45D7">
      <w:rPr>
        <w:color w:val="7F7F7F"/>
      </w:rPr>
      <w:t>390 Interlocken Cre</w:t>
    </w:r>
    <w:r w:rsidRPr="0025377E" w:rsidR="0006346D">
      <w:rPr>
        <w:color w:val="7F7F7F"/>
      </w:rPr>
      <w:t>s</w:t>
    </w:r>
    <w:r w:rsidRPr="0025377E" w:rsidR="004E45D7">
      <w:rPr>
        <w:color w:val="7F7F7F"/>
      </w:rPr>
      <w:t>cent, Suite 500</w:t>
    </w:r>
    <w:r w:rsidRPr="0025377E" w:rsidR="004E45D7">
      <w:rPr>
        <w:b/>
        <w:color w:val="4472C4"/>
      </w:rPr>
      <w:t xml:space="preserve"> | </w:t>
    </w:r>
    <w:r w:rsidRPr="0025377E" w:rsidR="004E45D7">
      <w:rPr>
        <w:color w:val="7F7F7F"/>
      </w:rPr>
      <w:t>Broomfield, CO 80021</w:t>
    </w:r>
    <w:r w:rsidRPr="0025377E" w:rsidR="00B908E7">
      <w:rPr>
        <w:b/>
        <w:color w:val="4472C4"/>
      </w:rPr>
      <w:t xml:space="preserve"> | </w:t>
    </w:r>
    <w:r w:rsidRPr="0025377E" w:rsidR="00B908E7">
      <w:rPr>
        <w:color w:val="7F7F7F"/>
      </w:rPr>
      <w:t>sierraspace.com</w:t>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72D1B2" w:rsidTr="7E72D1B2" w14:paraId="0F5535F2">
      <w:trPr>
        <w:trHeight w:val="300"/>
      </w:trPr>
      <w:tc>
        <w:tcPr>
          <w:tcW w:w="3120" w:type="dxa"/>
          <w:tcMar/>
        </w:tcPr>
        <w:p w:rsidR="7E72D1B2" w:rsidP="7E72D1B2" w:rsidRDefault="7E72D1B2" w14:paraId="17DF0E6E" w14:textId="5F4BDD8F">
          <w:pPr>
            <w:pStyle w:val="Header"/>
            <w:bidi w:val="0"/>
            <w:ind w:left="-115"/>
            <w:jc w:val="left"/>
          </w:pPr>
        </w:p>
      </w:tc>
      <w:tc>
        <w:tcPr>
          <w:tcW w:w="3120" w:type="dxa"/>
          <w:tcMar/>
        </w:tcPr>
        <w:p w:rsidR="7E72D1B2" w:rsidP="7E72D1B2" w:rsidRDefault="7E72D1B2" w14:paraId="039ACDB4" w14:textId="6EEDDED0">
          <w:pPr>
            <w:pStyle w:val="Header"/>
            <w:bidi w:val="0"/>
            <w:jc w:val="center"/>
          </w:pPr>
        </w:p>
      </w:tc>
      <w:tc>
        <w:tcPr>
          <w:tcW w:w="3120" w:type="dxa"/>
          <w:tcMar/>
        </w:tcPr>
        <w:p w:rsidR="7E72D1B2" w:rsidP="7E72D1B2" w:rsidRDefault="7E72D1B2" w14:paraId="79668703" w14:textId="679BB412">
          <w:pPr>
            <w:pStyle w:val="Header"/>
            <w:bidi w:val="0"/>
            <w:ind w:right="-115"/>
            <w:jc w:val="right"/>
          </w:pPr>
        </w:p>
      </w:tc>
    </w:tr>
  </w:tbl>
  <w:p w:rsidR="7E72D1B2" w:rsidP="7E72D1B2" w:rsidRDefault="7E72D1B2" w14:paraId="5B8757C9" w14:textId="12CF662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64D4" w:rsidP="00D66BC9" w:rsidRDefault="006264D4" w14:paraId="547B05C5" w14:textId="77777777">
      <w:pPr>
        <w:spacing w:after="0" w:line="240" w:lineRule="auto"/>
      </w:pPr>
      <w:r>
        <w:separator/>
      </w:r>
    </w:p>
  </w:footnote>
  <w:footnote w:type="continuationSeparator" w:id="0">
    <w:p w:rsidR="006264D4" w:rsidP="00D66BC9" w:rsidRDefault="006264D4" w14:paraId="28CB55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E45D7" w:rsidP="004E45D7" w:rsidRDefault="00331500" w14:paraId="26C5623D" w14:textId="77777777">
    <w:pPr>
      <w:pStyle w:val="Header"/>
    </w:pPr>
    <w:r>
      <w:rPr>
        <w:noProof/>
      </w:rPr>
      <w:pict w14:anchorId="3B0E1A4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7401594" style="position:absolute;margin-left:0;margin-top:0;width:304.95pt;height:287.95pt;z-index:-251649024;mso-position-horizontal:center;mso-position-horizontal-relative:margin;mso-position-vertical:center;mso-position-vertical-relative:margin" o:spid="_x0000_s1034" o:allowincell="f" type="#_x0000_t75">
          <v:imagedata o:title="S Watermark-V2" r:id="rId1"/>
          <w10:wrap anchorx="margin" anchory="margin"/>
        </v:shape>
      </w:pict>
    </w:r>
    <w:r w:rsidR="004E45D7">
      <w:rPr>
        <w:noProof/>
      </w:rPr>
      <w:drawing>
        <wp:inline distT="0" distB="0" distL="0" distR="0" wp14:anchorId="2713FF2D" wp14:editId="453116D9">
          <wp:extent cx="2212848" cy="5120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logo-0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12848" cy="512064"/>
                  </a:xfrm>
                  <a:prstGeom prst="rect">
                    <a:avLst/>
                  </a:prstGeom>
                </pic:spPr>
              </pic:pic>
            </a:graphicData>
          </a:graphic>
        </wp:inline>
      </w:drawing>
    </w:r>
  </w:p>
  <w:p w:rsidR="004E45D7" w:rsidP="004E45D7" w:rsidRDefault="004E45D7" w14:paraId="7D5683B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563C1A" w:rsidP="7E72D1B2" w:rsidRDefault="009A5552" w14:paraId="587FCC94" w14:textId="2A8FF4BC">
    <w:pPr>
      <w:pStyle w:val="Header"/>
      <w:jc w:val="center"/>
    </w:pPr>
    <w:r w:rsidR="7E72D1B2">
      <w:drawing>
        <wp:inline wp14:editId="2D5D7219" wp14:anchorId="6123A08E">
          <wp:extent cx="1391200" cy="556358"/>
          <wp:effectExtent l="0" t="0" r="0" b="0"/>
          <wp:docPr id="1931517613" name="Picture 1" title=""/>
          <wp:cNvGraphicFramePr>
            <a:graphicFrameLocks noChangeAspect="1"/>
          </wp:cNvGraphicFramePr>
          <a:graphic>
            <a:graphicData uri="http://schemas.openxmlformats.org/drawingml/2006/picture">
              <pic:pic>
                <pic:nvPicPr>
                  <pic:cNvPr id="0" name="Picture 1"/>
                  <pic:cNvPicPr/>
                </pic:nvPicPr>
                <pic:blipFill>
                  <a:blip r:embed="R6ec6bb86dbfc40a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391200" cy="556358"/>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563C1A" w:rsidRDefault="00C527AF" w14:paraId="39D82C99" w14:textId="77777777">
    <w:pPr>
      <w:pStyle w:val="Header"/>
    </w:pPr>
    <w:r>
      <w:rPr>
        <w:noProof/>
      </w:rPr>
      <w:drawing>
        <wp:anchor distT="0" distB="0" distL="114300" distR="114300" simplePos="0" relativeHeight="251668480" behindDoc="1" locked="0" layoutInCell="1" allowOverlap="1" wp14:anchorId="6F5CF132" wp14:editId="698ED1DC">
          <wp:simplePos x="0" y="0"/>
          <wp:positionH relativeFrom="column">
            <wp:posOffset>32385</wp:posOffset>
          </wp:positionH>
          <wp:positionV relativeFrom="page">
            <wp:posOffset>1135380</wp:posOffset>
          </wp:positionV>
          <wp:extent cx="5943600" cy="4068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06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E45D7" w:rsidP="004E45D7" w:rsidRDefault="00331500" w14:paraId="242064CA" w14:textId="77777777">
    <w:pPr>
      <w:pStyle w:val="Header"/>
    </w:pPr>
    <w:r>
      <w:rPr>
        <w:noProof/>
      </w:rPr>
      <w:pict w14:anchorId="2818106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7401593" style="position:absolute;margin-left:0;margin-top:0;width:304.95pt;height:287.95pt;z-index:-251650048;mso-position-horizontal:center;mso-position-horizontal-relative:margin;mso-position-vertical:center;mso-position-vertical-relative:margin" o:spid="_x0000_s1033" o:allowincell="f" type="#_x0000_t75">
          <v:imagedata o:title="S Watermark-V2" r:id="rId1"/>
          <w10:wrap anchorx="margin" anchory="margin"/>
        </v:shape>
      </w:pict>
    </w:r>
    <w:r w:rsidR="004E45D7">
      <w:rPr>
        <w:noProof/>
      </w:rPr>
      <w:drawing>
        <wp:inline distT="0" distB="0" distL="0" distR="0" wp14:anchorId="3E3AC212" wp14:editId="6F340746">
          <wp:extent cx="2212848" cy="5120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logo-0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12848" cy="512064"/>
                  </a:xfrm>
                  <a:prstGeom prst="rect">
                    <a:avLst/>
                  </a:prstGeom>
                </pic:spPr>
              </pic:pic>
            </a:graphicData>
          </a:graphic>
        </wp:inline>
      </w:drawing>
    </w:r>
  </w:p>
  <w:p w:rsidR="004E45D7" w:rsidP="004E45D7" w:rsidRDefault="004E45D7" w14:paraId="09C766C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0B3B"/>
    <w:multiLevelType w:val="hybridMultilevel"/>
    <w:tmpl w:val="2B2E11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1467E0"/>
    <w:multiLevelType w:val="hybridMultilevel"/>
    <w:tmpl w:val="76ACF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1E1802"/>
    <w:multiLevelType w:val="hybridMultilevel"/>
    <w:tmpl w:val="6C208F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065A06"/>
    <w:multiLevelType w:val="hybridMultilevel"/>
    <w:tmpl w:val="C5C242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3B0FFF"/>
    <w:multiLevelType w:val="hybridMultilevel"/>
    <w:tmpl w:val="A3FEB2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37035D9"/>
    <w:multiLevelType w:val="hybridMultilevel"/>
    <w:tmpl w:val="EEA23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3576154"/>
    <w:multiLevelType w:val="hybridMultilevel"/>
    <w:tmpl w:val="54C6B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2C16FD"/>
    <w:multiLevelType w:val="hybridMultilevel"/>
    <w:tmpl w:val="2EC826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5461B"/>
    <w:multiLevelType w:val="hybridMultilevel"/>
    <w:tmpl w:val="545CA1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68010C5"/>
    <w:multiLevelType w:val="hybridMultilevel"/>
    <w:tmpl w:val="0BC27D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B411EC"/>
    <w:multiLevelType w:val="hybridMultilevel"/>
    <w:tmpl w:val="9544C5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16F774B"/>
    <w:multiLevelType w:val="hybridMultilevel"/>
    <w:tmpl w:val="7BE21B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2506F8E"/>
    <w:multiLevelType w:val="hybridMultilevel"/>
    <w:tmpl w:val="DCFC28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61210AD"/>
    <w:multiLevelType w:val="hybridMultilevel"/>
    <w:tmpl w:val="E1B09D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9244BAD"/>
    <w:multiLevelType w:val="hybridMultilevel"/>
    <w:tmpl w:val="F7C6E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96436755">
    <w:abstractNumId w:val="4"/>
  </w:num>
  <w:num w:numId="2" w16cid:durableId="1142622925">
    <w:abstractNumId w:val="0"/>
  </w:num>
  <w:num w:numId="3" w16cid:durableId="1591892538">
    <w:abstractNumId w:val="5"/>
  </w:num>
  <w:num w:numId="4" w16cid:durableId="568426285">
    <w:abstractNumId w:val="9"/>
  </w:num>
  <w:num w:numId="5" w16cid:durableId="352073208">
    <w:abstractNumId w:val="7"/>
  </w:num>
  <w:num w:numId="6" w16cid:durableId="945304746">
    <w:abstractNumId w:val="2"/>
  </w:num>
  <w:num w:numId="7" w16cid:durableId="1755932224">
    <w:abstractNumId w:val="12"/>
  </w:num>
  <w:num w:numId="8" w16cid:durableId="590890415">
    <w:abstractNumId w:val="3"/>
  </w:num>
  <w:num w:numId="9" w16cid:durableId="403256285">
    <w:abstractNumId w:val="14"/>
  </w:num>
  <w:num w:numId="10" w16cid:durableId="146938729">
    <w:abstractNumId w:val="8"/>
  </w:num>
  <w:num w:numId="11" w16cid:durableId="2042628229">
    <w:abstractNumId w:val="1"/>
  </w:num>
  <w:num w:numId="12" w16cid:durableId="975526505">
    <w:abstractNumId w:val="6"/>
  </w:num>
  <w:num w:numId="13" w16cid:durableId="1332946630">
    <w:abstractNumId w:val="10"/>
  </w:num>
  <w:num w:numId="14" w16cid:durableId="1676494763">
    <w:abstractNumId w:val="11"/>
  </w:num>
  <w:num w:numId="15" w16cid:durableId="10898132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trackRevisions w:val="tru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F5"/>
    <w:rsid w:val="000261F0"/>
    <w:rsid w:val="0006346D"/>
    <w:rsid w:val="000A777C"/>
    <w:rsid w:val="000B4933"/>
    <w:rsid w:val="000C529C"/>
    <w:rsid w:val="000E4340"/>
    <w:rsid w:val="001D34D4"/>
    <w:rsid w:val="002053B3"/>
    <w:rsid w:val="0025377E"/>
    <w:rsid w:val="002D088C"/>
    <w:rsid w:val="00331500"/>
    <w:rsid w:val="003A0DC7"/>
    <w:rsid w:val="00446C6E"/>
    <w:rsid w:val="00495726"/>
    <w:rsid w:val="004C75C7"/>
    <w:rsid w:val="004E45D7"/>
    <w:rsid w:val="004E5DFF"/>
    <w:rsid w:val="00552648"/>
    <w:rsid w:val="00563C1A"/>
    <w:rsid w:val="00573554"/>
    <w:rsid w:val="006264D4"/>
    <w:rsid w:val="006E47A9"/>
    <w:rsid w:val="00827D0D"/>
    <w:rsid w:val="008D033F"/>
    <w:rsid w:val="009A5552"/>
    <w:rsid w:val="00A37181"/>
    <w:rsid w:val="00A373C5"/>
    <w:rsid w:val="00A6534F"/>
    <w:rsid w:val="00B908E7"/>
    <w:rsid w:val="00C34CBA"/>
    <w:rsid w:val="00C527AF"/>
    <w:rsid w:val="00D0350E"/>
    <w:rsid w:val="00D1668F"/>
    <w:rsid w:val="00D4187E"/>
    <w:rsid w:val="00D42BF5"/>
    <w:rsid w:val="00D45736"/>
    <w:rsid w:val="00D66BC9"/>
    <w:rsid w:val="00D9572B"/>
    <w:rsid w:val="00DC6AC2"/>
    <w:rsid w:val="00DF2365"/>
    <w:rsid w:val="00E6045E"/>
    <w:rsid w:val="00EC52D4"/>
    <w:rsid w:val="00F3179D"/>
    <w:rsid w:val="00F95B97"/>
    <w:rsid w:val="0697B050"/>
    <w:rsid w:val="09659A32"/>
    <w:rsid w:val="0CDBA232"/>
    <w:rsid w:val="2002AB72"/>
    <w:rsid w:val="20134301"/>
    <w:rsid w:val="20FA9CE5"/>
    <w:rsid w:val="216C5CA7"/>
    <w:rsid w:val="230A2CDE"/>
    <w:rsid w:val="24F9FB78"/>
    <w:rsid w:val="2EDB2126"/>
    <w:rsid w:val="3326CB36"/>
    <w:rsid w:val="35D8DA94"/>
    <w:rsid w:val="42604F4C"/>
    <w:rsid w:val="4C02701C"/>
    <w:rsid w:val="4FC4C99D"/>
    <w:rsid w:val="5B7F29DB"/>
    <w:rsid w:val="6510CEED"/>
    <w:rsid w:val="69D39870"/>
    <w:rsid w:val="6A0A0BDE"/>
    <w:rsid w:val="6EE345AF"/>
    <w:rsid w:val="739BDE99"/>
    <w:rsid w:val="7C3D5FFE"/>
    <w:rsid w:val="7E72D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5771A"/>
  <w15:chartTrackingRefBased/>
  <w15:docId w15:val="{7F8419FB-AF8D-4097-828C-B849A7DC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cs="Times New Roman" w:eastAsiaTheme="minorHAnsi"/>
        <w:sz w:val="18"/>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66B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6BC9"/>
  </w:style>
  <w:style w:type="paragraph" w:styleId="Footer">
    <w:name w:val="footer"/>
    <w:basedOn w:val="Normal"/>
    <w:link w:val="FooterChar"/>
    <w:uiPriority w:val="99"/>
    <w:unhideWhenUsed/>
    <w:rsid w:val="00D66B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6BC9"/>
  </w:style>
  <w:style w:type="paragraph" w:styleId="ListParagraph">
    <w:name w:val="List Paragraph"/>
    <w:basedOn w:val="Normal"/>
    <w:uiPriority w:val="34"/>
    <w:qFormat/>
    <w:rsid w:val="00D0350E"/>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301">
      <w:bodyDiv w:val="1"/>
      <w:marLeft w:val="0"/>
      <w:marRight w:val="0"/>
      <w:marTop w:val="0"/>
      <w:marBottom w:val="0"/>
      <w:divBdr>
        <w:top w:val="none" w:sz="0" w:space="0" w:color="auto"/>
        <w:left w:val="none" w:sz="0" w:space="0" w:color="auto"/>
        <w:bottom w:val="none" w:sz="0" w:space="0" w:color="auto"/>
        <w:right w:val="none" w:sz="0" w:space="0" w:color="auto"/>
      </w:divBdr>
      <w:divsChild>
        <w:div w:id="634677831">
          <w:marLeft w:val="0"/>
          <w:marRight w:val="0"/>
          <w:marTop w:val="0"/>
          <w:marBottom w:val="0"/>
          <w:divBdr>
            <w:top w:val="none" w:sz="0" w:space="0" w:color="auto"/>
            <w:left w:val="none" w:sz="0" w:space="0" w:color="auto"/>
            <w:bottom w:val="none" w:sz="0" w:space="0" w:color="auto"/>
            <w:right w:val="none" w:sz="0" w:space="0" w:color="auto"/>
          </w:divBdr>
        </w:div>
        <w:div w:id="1426922896">
          <w:marLeft w:val="0"/>
          <w:marRight w:val="0"/>
          <w:marTop w:val="0"/>
          <w:marBottom w:val="0"/>
          <w:divBdr>
            <w:top w:val="none" w:sz="0" w:space="0" w:color="auto"/>
            <w:left w:val="none" w:sz="0" w:space="0" w:color="auto"/>
            <w:bottom w:val="none" w:sz="0" w:space="0" w:color="auto"/>
            <w:right w:val="none" w:sz="0" w:space="0" w:color="auto"/>
          </w:divBdr>
        </w:div>
        <w:div w:id="1063990501">
          <w:marLeft w:val="0"/>
          <w:marRight w:val="0"/>
          <w:marTop w:val="0"/>
          <w:marBottom w:val="0"/>
          <w:divBdr>
            <w:top w:val="none" w:sz="0" w:space="0" w:color="auto"/>
            <w:left w:val="none" w:sz="0" w:space="0" w:color="auto"/>
            <w:bottom w:val="none" w:sz="0" w:space="0" w:color="auto"/>
            <w:right w:val="none" w:sz="0" w:space="0" w:color="auto"/>
          </w:divBdr>
        </w:div>
        <w:div w:id="1601643952">
          <w:marLeft w:val="0"/>
          <w:marRight w:val="0"/>
          <w:marTop w:val="0"/>
          <w:marBottom w:val="0"/>
          <w:divBdr>
            <w:top w:val="none" w:sz="0" w:space="0" w:color="auto"/>
            <w:left w:val="none" w:sz="0" w:space="0" w:color="auto"/>
            <w:bottom w:val="none" w:sz="0" w:space="0" w:color="auto"/>
            <w:right w:val="none" w:sz="0" w:space="0" w:color="auto"/>
          </w:divBdr>
        </w:div>
        <w:div w:id="1741781945">
          <w:marLeft w:val="0"/>
          <w:marRight w:val="0"/>
          <w:marTop w:val="0"/>
          <w:marBottom w:val="0"/>
          <w:divBdr>
            <w:top w:val="none" w:sz="0" w:space="0" w:color="auto"/>
            <w:left w:val="none" w:sz="0" w:space="0" w:color="auto"/>
            <w:bottom w:val="none" w:sz="0" w:space="0" w:color="auto"/>
            <w:right w:val="none" w:sz="0" w:space="0" w:color="auto"/>
          </w:divBdr>
        </w:div>
        <w:div w:id="612978699">
          <w:marLeft w:val="0"/>
          <w:marRight w:val="0"/>
          <w:marTop w:val="0"/>
          <w:marBottom w:val="0"/>
          <w:divBdr>
            <w:top w:val="none" w:sz="0" w:space="0" w:color="auto"/>
            <w:left w:val="none" w:sz="0" w:space="0" w:color="auto"/>
            <w:bottom w:val="none" w:sz="0" w:space="0" w:color="auto"/>
            <w:right w:val="none" w:sz="0" w:space="0" w:color="auto"/>
          </w:divBdr>
        </w:div>
        <w:div w:id="1343161254">
          <w:marLeft w:val="0"/>
          <w:marRight w:val="0"/>
          <w:marTop w:val="0"/>
          <w:marBottom w:val="0"/>
          <w:divBdr>
            <w:top w:val="none" w:sz="0" w:space="0" w:color="auto"/>
            <w:left w:val="none" w:sz="0" w:space="0" w:color="auto"/>
            <w:bottom w:val="none" w:sz="0" w:space="0" w:color="auto"/>
            <w:right w:val="none" w:sz="0" w:space="0" w:color="auto"/>
          </w:divBdr>
        </w:div>
      </w:divsChild>
    </w:div>
    <w:div w:id="42141155">
      <w:bodyDiv w:val="1"/>
      <w:marLeft w:val="0"/>
      <w:marRight w:val="0"/>
      <w:marTop w:val="0"/>
      <w:marBottom w:val="0"/>
      <w:divBdr>
        <w:top w:val="none" w:sz="0" w:space="0" w:color="auto"/>
        <w:left w:val="none" w:sz="0" w:space="0" w:color="auto"/>
        <w:bottom w:val="none" w:sz="0" w:space="0" w:color="auto"/>
        <w:right w:val="none" w:sz="0" w:space="0" w:color="auto"/>
      </w:divBdr>
      <w:divsChild>
        <w:div w:id="332341288">
          <w:marLeft w:val="0"/>
          <w:marRight w:val="0"/>
          <w:marTop w:val="0"/>
          <w:marBottom w:val="0"/>
          <w:divBdr>
            <w:top w:val="none" w:sz="0" w:space="0" w:color="auto"/>
            <w:left w:val="none" w:sz="0" w:space="0" w:color="auto"/>
            <w:bottom w:val="none" w:sz="0" w:space="0" w:color="auto"/>
            <w:right w:val="none" w:sz="0" w:space="0" w:color="auto"/>
          </w:divBdr>
        </w:div>
        <w:div w:id="536698305">
          <w:marLeft w:val="0"/>
          <w:marRight w:val="0"/>
          <w:marTop w:val="0"/>
          <w:marBottom w:val="0"/>
          <w:divBdr>
            <w:top w:val="none" w:sz="0" w:space="0" w:color="auto"/>
            <w:left w:val="none" w:sz="0" w:space="0" w:color="auto"/>
            <w:bottom w:val="none" w:sz="0" w:space="0" w:color="auto"/>
            <w:right w:val="none" w:sz="0" w:space="0" w:color="auto"/>
          </w:divBdr>
        </w:div>
        <w:div w:id="1813791698">
          <w:marLeft w:val="0"/>
          <w:marRight w:val="0"/>
          <w:marTop w:val="0"/>
          <w:marBottom w:val="0"/>
          <w:divBdr>
            <w:top w:val="none" w:sz="0" w:space="0" w:color="auto"/>
            <w:left w:val="none" w:sz="0" w:space="0" w:color="auto"/>
            <w:bottom w:val="none" w:sz="0" w:space="0" w:color="auto"/>
            <w:right w:val="none" w:sz="0" w:space="0" w:color="auto"/>
          </w:divBdr>
        </w:div>
        <w:div w:id="1997031354">
          <w:marLeft w:val="0"/>
          <w:marRight w:val="0"/>
          <w:marTop w:val="0"/>
          <w:marBottom w:val="0"/>
          <w:divBdr>
            <w:top w:val="none" w:sz="0" w:space="0" w:color="auto"/>
            <w:left w:val="none" w:sz="0" w:space="0" w:color="auto"/>
            <w:bottom w:val="none" w:sz="0" w:space="0" w:color="auto"/>
            <w:right w:val="none" w:sz="0" w:space="0" w:color="auto"/>
          </w:divBdr>
        </w:div>
        <w:div w:id="1026448512">
          <w:marLeft w:val="0"/>
          <w:marRight w:val="0"/>
          <w:marTop w:val="0"/>
          <w:marBottom w:val="0"/>
          <w:divBdr>
            <w:top w:val="none" w:sz="0" w:space="0" w:color="auto"/>
            <w:left w:val="none" w:sz="0" w:space="0" w:color="auto"/>
            <w:bottom w:val="none" w:sz="0" w:space="0" w:color="auto"/>
            <w:right w:val="none" w:sz="0" w:space="0" w:color="auto"/>
          </w:divBdr>
        </w:div>
        <w:div w:id="1323773247">
          <w:marLeft w:val="0"/>
          <w:marRight w:val="0"/>
          <w:marTop w:val="0"/>
          <w:marBottom w:val="0"/>
          <w:divBdr>
            <w:top w:val="none" w:sz="0" w:space="0" w:color="auto"/>
            <w:left w:val="none" w:sz="0" w:space="0" w:color="auto"/>
            <w:bottom w:val="none" w:sz="0" w:space="0" w:color="auto"/>
            <w:right w:val="none" w:sz="0" w:space="0" w:color="auto"/>
          </w:divBdr>
        </w:div>
      </w:divsChild>
    </w:div>
    <w:div w:id="125856063">
      <w:bodyDiv w:val="1"/>
      <w:marLeft w:val="0"/>
      <w:marRight w:val="0"/>
      <w:marTop w:val="0"/>
      <w:marBottom w:val="0"/>
      <w:divBdr>
        <w:top w:val="none" w:sz="0" w:space="0" w:color="auto"/>
        <w:left w:val="none" w:sz="0" w:space="0" w:color="auto"/>
        <w:bottom w:val="none" w:sz="0" w:space="0" w:color="auto"/>
        <w:right w:val="none" w:sz="0" w:space="0" w:color="auto"/>
      </w:divBdr>
      <w:divsChild>
        <w:div w:id="685407855">
          <w:marLeft w:val="0"/>
          <w:marRight w:val="0"/>
          <w:marTop w:val="0"/>
          <w:marBottom w:val="0"/>
          <w:divBdr>
            <w:top w:val="none" w:sz="0" w:space="0" w:color="auto"/>
            <w:left w:val="none" w:sz="0" w:space="0" w:color="auto"/>
            <w:bottom w:val="none" w:sz="0" w:space="0" w:color="auto"/>
            <w:right w:val="none" w:sz="0" w:space="0" w:color="auto"/>
          </w:divBdr>
        </w:div>
        <w:div w:id="659385481">
          <w:marLeft w:val="0"/>
          <w:marRight w:val="0"/>
          <w:marTop w:val="0"/>
          <w:marBottom w:val="0"/>
          <w:divBdr>
            <w:top w:val="none" w:sz="0" w:space="0" w:color="auto"/>
            <w:left w:val="none" w:sz="0" w:space="0" w:color="auto"/>
            <w:bottom w:val="none" w:sz="0" w:space="0" w:color="auto"/>
            <w:right w:val="none" w:sz="0" w:space="0" w:color="auto"/>
          </w:divBdr>
        </w:div>
        <w:div w:id="1656034311">
          <w:marLeft w:val="0"/>
          <w:marRight w:val="0"/>
          <w:marTop w:val="0"/>
          <w:marBottom w:val="0"/>
          <w:divBdr>
            <w:top w:val="none" w:sz="0" w:space="0" w:color="auto"/>
            <w:left w:val="none" w:sz="0" w:space="0" w:color="auto"/>
            <w:bottom w:val="none" w:sz="0" w:space="0" w:color="auto"/>
            <w:right w:val="none" w:sz="0" w:space="0" w:color="auto"/>
          </w:divBdr>
        </w:div>
        <w:div w:id="1340539885">
          <w:marLeft w:val="0"/>
          <w:marRight w:val="0"/>
          <w:marTop w:val="0"/>
          <w:marBottom w:val="0"/>
          <w:divBdr>
            <w:top w:val="none" w:sz="0" w:space="0" w:color="auto"/>
            <w:left w:val="none" w:sz="0" w:space="0" w:color="auto"/>
            <w:bottom w:val="none" w:sz="0" w:space="0" w:color="auto"/>
            <w:right w:val="none" w:sz="0" w:space="0" w:color="auto"/>
          </w:divBdr>
        </w:div>
        <w:div w:id="741610261">
          <w:marLeft w:val="0"/>
          <w:marRight w:val="0"/>
          <w:marTop w:val="0"/>
          <w:marBottom w:val="0"/>
          <w:divBdr>
            <w:top w:val="none" w:sz="0" w:space="0" w:color="auto"/>
            <w:left w:val="none" w:sz="0" w:space="0" w:color="auto"/>
            <w:bottom w:val="none" w:sz="0" w:space="0" w:color="auto"/>
            <w:right w:val="none" w:sz="0" w:space="0" w:color="auto"/>
          </w:divBdr>
        </w:div>
      </w:divsChild>
    </w:div>
    <w:div w:id="126313708">
      <w:bodyDiv w:val="1"/>
      <w:marLeft w:val="0"/>
      <w:marRight w:val="0"/>
      <w:marTop w:val="0"/>
      <w:marBottom w:val="0"/>
      <w:divBdr>
        <w:top w:val="none" w:sz="0" w:space="0" w:color="auto"/>
        <w:left w:val="none" w:sz="0" w:space="0" w:color="auto"/>
        <w:bottom w:val="none" w:sz="0" w:space="0" w:color="auto"/>
        <w:right w:val="none" w:sz="0" w:space="0" w:color="auto"/>
      </w:divBdr>
      <w:divsChild>
        <w:div w:id="875893677">
          <w:marLeft w:val="0"/>
          <w:marRight w:val="0"/>
          <w:marTop w:val="0"/>
          <w:marBottom w:val="0"/>
          <w:divBdr>
            <w:top w:val="none" w:sz="0" w:space="0" w:color="auto"/>
            <w:left w:val="none" w:sz="0" w:space="0" w:color="auto"/>
            <w:bottom w:val="none" w:sz="0" w:space="0" w:color="auto"/>
            <w:right w:val="none" w:sz="0" w:space="0" w:color="auto"/>
          </w:divBdr>
        </w:div>
        <w:div w:id="1744721417">
          <w:marLeft w:val="0"/>
          <w:marRight w:val="0"/>
          <w:marTop w:val="0"/>
          <w:marBottom w:val="0"/>
          <w:divBdr>
            <w:top w:val="none" w:sz="0" w:space="0" w:color="auto"/>
            <w:left w:val="none" w:sz="0" w:space="0" w:color="auto"/>
            <w:bottom w:val="none" w:sz="0" w:space="0" w:color="auto"/>
            <w:right w:val="none" w:sz="0" w:space="0" w:color="auto"/>
          </w:divBdr>
        </w:div>
        <w:div w:id="880362448">
          <w:marLeft w:val="0"/>
          <w:marRight w:val="0"/>
          <w:marTop w:val="0"/>
          <w:marBottom w:val="0"/>
          <w:divBdr>
            <w:top w:val="none" w:sz="0" w:space="0" w:color="auto"/>
            <w:left w:val="none" w:sz="0" w:space="0" w:color="auto"/>
            <w:bottom w:val="none" w:sz="0" w:space="0" w:color="auto"/>
            <w:right w:val="none" w:sz="0" w:space="0" w:color="auto"/>
          </w:divBdr>
        </w:div>
        <w:div w:id="833690881">
          <w:marLeft w:val="0"/>
          <w:marRight w:val="0"/>
          <w:marTop w:val="0"/>
          <w:marBottom w:val="0"/>
          <w:divBdr>
            <w:top w:val="none" w:sz="0" w:space="0" w:color="auto"/>
            <w:left w:val="none" w:sz="0" w:space="0" w:color="auto"/>
            <w:bottom w:val="none" w:sz="0" w:space="0" w:color="auto"/>
            <w:right w:val="none" w:sz="0" w:space="0" w:color="auto"/>
          </w:divBdr>
        </w:div>
        <w:div w:id="1343698720">
          <w:marLeft w:val="0"/>
          <w:marRight w:val="0"/>
          <w:marTop w:val="0"/>
          <w:marBottom w:val="0"/>
          <w:divBdr>
            <w:top w:val="none" w:sz="0" w:space="0" w:color="auto"/>
            <w:left w:val="none" w:sz="0" w:space="0" w:color="auto"/>
            <w:bottom w:val="none" w:sz="0" w:space="0" w:color="auto"/>
            <w:right w:val="none" w:sz="0" w:space="0" w:color="auto"/>
          </w:divBdr>
        </w:div>
        <w:div w:id="1371341091">
          <w:marLeft w:val="0"/>
          <w:marRight w:val="0"/>
          <w:marTop w:val="0"/>
          <w:marBottom w:val="0"/>
          <w:divBdr>
            <w:top w:val="none" w:sz="0" w:space="0" w:color="auto"/>
            <w:left w:val="none" w:sz="0" w:space="0" w:color="auto"/>
            <w:bottom w:val="none" w:sz="0" w:space="0" w:color="auto"/>
            <w:right w:val="none" w:sz="0" w:space="0" w:color="auto"/>
          </w:divBdr>
        </w:div>
        <w:div w:id="722485844">
          <w:marLeft w:val="0"/>
          <w:marRight w:val="0"/>
          <w:marTop w:val="0"/>
          <w:marBottom w:val="0"/>
          <w:divBdr>
            <w:top w:val="none" w:sz="0" w:space="0" w:color="auto"/>
            <w:left w:val="none" w:sz="0" w:space="0" w:color="auto"/>
            <w:bottom w:val="none" w:sz="0" w:space="0" w:color="auto"/>
            <w:right w:val="none" w:sz="0" w:space="0" w:color="auto"/>
          </w:divBdr>
        </w:div>
        <w:div w:id="501972860">
          <w:marLeft w:val="0"/>
          <w:marRight w:val="0"/>
          <w:marTop w:val="0"/>
          <w:marBottom w:val="0"/>
          <w:divBdr>
            <w:top w:val="none" w:sz="0" w:space="0" w:color="auto"/>
            <w:left w:val="none" w:sz="0" w:space="0" w:color="auto"/>
            <w:bottom w:val="none" w:sz="0" w:space="0" w:color="auto"/>
            <w:right w:val="none" w:sz="0" w:space="0" w:color="auto"/>
          </w:divBdr>
        </w:div>
        <w:div w:id="1510368413">
          <w:marLeft w:val="0"/>
          <w:marRight w:val="0"/>
          <w:marTop w:val="0"/>
          <w:marBottom w:val="0"/>
          <w:divBdr>
            <w:top w:val="none" w:sz="0" w:space="0" w:color="auto"/>
            <w:left w:val="none" w:sz="0" w:space="0" w:color="auto"/>
            <w:bottom w:val="none" w:sz="0" w:space="0" w:color="auto"/>
            <w:right w:val="none" w:sz="0" w:space="0" w:color="auto"/>
          </w:divBdr>
        </w:div>
        <w:div w:id="285234742">
          <w:marLeft w:val="0"/>
          <w:marRight w:val="0"/>
          <w:marTop w:val="0"/>
          <w:marBottom w:val="0"/>
          <w:divBdr>
            <w:top w:val="none" w:sz="0" w:space="0" w:color="auto"/>
            <w:left w:val="none" w:sz="0" w:space="0" w:color="auto"/>
            <w:bottom w:val="none" w:sz="0" w:space="0" w:color="auto"/>
            <w:right w:val="none" w:sz="0" w:space="0" w:color="auto"/>
          </w:divBdr>
        </w:div>
        <w:div w:id="60063155">
          <w:marLeft w:val="0"/>
          <w:marRight w:val="0"/>
          <w:marTop w:val="0"/>
          <w:marBottom w:val="0"/>
          <w:divBdr>
            <w:top w:val="none" w:sz="0" w:space="0" w:color="auto"/>
            <w:left w:val="none" w:sz="0" w:space="0" w:color="auto"/>
            <w:bottom w:val="none" w:sz="0" w:space="0" w:color="auto"/>
            <w:right w:val="none" w:sz="0" w:space="0" w:color="auto"/>
          </w:divBdr>
        </w:div>
        <w:div w:id="1525286742">
          <w:marLeft w:val="0"/>
          <w:marRight w:val="0"/>
          <w:marTop w:val="0"/>
          <w:marBottom w:val="0"/>
          <w:divBdr>
            <w:top w:val="none" w:sz="0" w:space="0" w:color="auto"/>
            <w:left w:val="none" w:sz="0" w:space="0" w:color="auto"/>
            <w:bottom w:val="none" w:sz="0" w:space="0" w:color="auto"/>
            <w:right w:val="none" w:sz="0" w:space="0" w:color="auto"/>
          </w:divBdr>
        </w:div>
      </w:divsChild>
    </w:div>
    <w:div w:id="141432796">
      <w:bodyDiv w:val="1"/>
      <w:marLeft w:val="0"/>
      <w:marRight w:val="0"/>
      <w:marTop w:val="0"/>
      <w:marBottom w:val="0"/>
      <w:divBdr>
        <w:top w:val="none" w:sz="0" w:space="0" w:color="auto"/>
        <w:left w:val="none" w:sz="0" w:space="0" w:color="auto"/>
        <w:bottom w:val="none" w:sz="0" w:space="0" w:color="auto"/>
        <w:right w:val="none" w:sz="0" w:space="0" w:color="auto"/>
      </w:divBdr>
      <w:divsChild>
        <w:div w:id="35157809">
          <w:marLeft w:val="0"/>
          <w:marRight w:val="0"/>
          <w:marTop w:val="0"/>
          <w:marBottom w:val="0"/>
          <w:divBdr>
            <w:top w:val="none" w:sz="0" w:space="0" w:color="auto"/>
            <w:left w:val="none" w:sz="0" w:space="0" w:color="auto"/>
            <w:bottom w:val="none" w:sz="0" w:space="0" w:color="auto"/>
            <w:right w:val="none" w:sz="0" w:space="0" w:color="auto"/>
          </w:divBdr>
        </w:div>
        <w:div w:id="964503499">
          <w:marLeft w:val="0"/>
          <w:marRight w:val="0"/>
          <w:marTop w:val="0"/>
          <w:marBottom w:val="0"/>
          <w:divBdr>
            <w:top w:val="none" w:sz="0" w:space="0" w:color="auto"/>
            <w:left w:val="none" w:sz="0" w:space="0" w:color="auto"/>
            <w:bottom w:val="none" w:sz="0" w:space="0" w:color="auto"/>
            <w:right w:val="none" w:sz="0" w:space="0" w:color="auto"/>
          </w:divBdr>
        </w:div>
        <w:div w:id="876161724">
          <w:marLeft w:val="0"/>
          <w:marRight w:val="0"/>
          <w:marTop w:val="0"/>
          <w:marBottom w:val="0"/>
          <w:divBdr>
            <w:top w:val="none" w:sz="0" w:space="0" w:color="auto"/>
            <w:left w:val="none" w:sz="0" w:space="0" w:color="auto"/>
            <w:bottom w:val="none" w:sz="0" w:space="0" w:color="auto"/>
            <w:right w:val="none" w:sz="0" w:space="0" w:color="auto"/>
          </w:divBdr>
        </w:div>
        <w:div w:id="99646643">
          <w:marLeft w:val="0"/>
          <w:marRight w:val="0"/>
          <w:marTop w:val="0"/>
          <w:marBottom w:val="0"/>
          <w:divBdr>
            <w:top w:val="none" w:sz="0" w:space="0" w:color="auto"/>
            <w:left w:val="none" w:sz="0" w:space="0" w:color="auto"/>
            <w:bottom w:val="none" w:sz="0" w:space="0" w:color="auto"/>
            <w:right w:val="none" w:sz="0" w:space="0" w:color="auto"/>
          </w:divBdr>
        </w:div>
        <w:div w:id="310065467">
          <w:marLeft w:val="0"/>
          <w:marRight w:val="0"/>
          <w:marTop w:val="0"/>
          <w:marBottom w:val="0"/>
          <w:divBdr>
            <w:top w:val="none" w:sz="0" w:space="0" w:color="auto"/>
            <w:left w:val="none" w:sz="0" w:space="0" w:color="auto"/>
            <w:bottom w:val="none" w:sz="0" w:space="0" w:color="auto"/>
            <w:right w:val="none" w:sz="0" w:space="0" w:color="auto"/>
          </w:divBdr>
        </w:div>
        <w:div w:id="507142186">
          <w:marLeft w:val="0"/>
          <w:marRight w:val="0"/>
          <w:marTop w:val="0"/>
          <w:marBottom w:val="0"/>
          <w:divBdr>
            <w:top w:val="none" w:sz="0" w:space="0" w:color="auto"/>
            <w:left w:val="none" w:sz="0" w:space="0" w:color="auto"/>
            <w:bottom w:val="none" w:sz="0" w:space="0" w:color="auto"/>
            <w:right w:val="none" w:sz="0" w:space="0" w:color="auto"/>
          </w:divBdr>
        </w:div>
        <w:div w:id="1034892549">
          <w:marLeft w:val="0"/>
          <w:marRight w:val="0"/>
          <w:marTop w:val="0"/>
          <w:marBottom w:val="0"/>
          <w:divBdr>
            <w:top w:val="none" w:sz="0" w:space="0" w:color="auto"/>
            <w:left w:val="none" w:sz="0" w:space="0" w:color="auto"/>
            <w:bottom w:val="none" w:sz="0" w:space="0" w:color="auto"/>
            <w:right w:val="none" w:sz="0" w:space="0" w:color="auto"/>
          </w:divBdr>
        </w:div>
      </w:divsChild>
    </w:div>
    <w:div w:id="301346896">
      <w:bodyDiv w:val="1"/>
      <w:marLeft w:val="0"/>
      <w:marRight w:val="0"/>
      <w:marTop w:val="0"/>
      <w:marBottom w:val="0"/>
      <w:divBdr>
        <w:top w:val="none" w:sz="0" w:space="0" w:color="auto"/>
        <w:left w:val="none" w:sz="0" w:space="0" w:color="auto"/>
        <w:bottom w:val="none" w:sz="0" w:space="0" w:color="auto"/>
        <w:right w:val="none" w:sz="0" w:space="0" w:color="auto"/>
      </w:divBdr>
      <w:divsChild>
        <w:div w:id="233659676">
          <w:marLeft w:val="0"/>
          <w:marRight w:val="0"/>
          <w:marTop w:val="0"/>
          <w:marBottom w:val="0"/>
          <w:divBdr>
            <w:top w:val="none" w:sz="0" w:space="0" w:color="auto"/>
            <w:left w:val="none" w:sz="0" w:space="0" w:color="auto"/>
            <w:bottom w:val="none" w:sz="0" w:space="0" w:color="auto"/>
            <w:right w:val="none" w:sz="0" w:space="0" w:color="auto"/>
          </w:divBdr>
        </w:div>
      </w:divsChild>
    </w:div>
    <w:div w:id="333993058">
      <w:bodyDiv w:val="1"/>
      <w:marLeft w:val="0"/>
      <w:marRight w:val="0"/>
      <w:marTop w:val="0"/>
      <w:marBottom w:val="0"/>
      <w:divBdr>
        <w:top w:val="none" w:sz="0" w:space="0" w:color="auto"/>
        <w:left w:val="none" w:sz="0" w:space="0" w:color="auto"/>
        <w:bottom w:val="none" w:sz="0" w:space="0" w:color="auto"/>
        <w:right w:val="none" w:sz="0" w:space="0" w:color="auto"/>
      </w:divBdr>
      <w:divsChild>
        <w:div w:id="166093721">
          <w:marLeft w:val="0"/>
          <w:marRight w:val="0"/>
          <w:marTop w:val="0"/>
          <w:marBottom w:val="0"/>
          <w:divBdr>
            <w:top w:val="none" w:sz="0" w:space="0" w:color="auto"/>
            <w:left w:val="none" w:sz="0" w:space="0" w:color="auto"/>
            <w:bottom w:val="none" w:sz="0" w:space="0" w:color="auto"/>
            <w:right w:val="none" w:sz="0" w:space="0" w:color="auto"/>
          </w:divBdr>
        </w:div>
        <w:div w:id="461466652">
          <w:marLeft w:val="0"/>
          <w:marRight w:val="0"/>
          <w:marTop w:val="0"/>
          <w:marBottom w:val="0"/>
          <w:divBdr>
            <w:top w:val="none" w:sz="0" w:space="0" w:color="auto"/>
            <w:left w:val="none" w:sz="0" w:space="0" w:color="auto"/>
            <w:bottom w:val="none" w:sz="0" w:space="0" w:color="auto"/>
            <w:right w:val="none" w:sz="0" w:space="0" w:color="auto"/>
          </w:divBdr>
        </w:div>
        <w:div w:id="381829899">
          <w:marLeft w:val="0"/>
          <w:marRight w:val="0"/>
          <w:marTop w:val="0"/>
          <w:marBottom w:val="0"/>
          <w:divBdr>
            <w:top w:val="none" w:sz="0" w:space="0" w:color="auto"/>
            <w:left w:val="none" w:sz="0" w:space="0" w:color="auto"/>
            <w:bottom w:val="none" w:sz="0" w:space="0" w:color="auto"/>
            <w:right w:val="none" w:sz="0" w:space="0" w:color="auto"/>
          </w:divBdr>
        </w:div>
        <w:div w:id="713165255">
          <w:marLeft w:val="0"/>
          <w:marRight w:val="0"/>
          <w:marTop w:val="0"/>
          <w:marBottom w:val="0"/>
          <w:divBdr>
            <w:top w:val="none" w:sz="0" w:space="0" w:color="auto"/>
            <w:left w:val="none" w:sz="0" w:space="0" w:color="auto"/>
            <w:bottom w:val="none" w:sz="0" w:space="0" w:color="auto"/>
            <w:right w:val="none" w:sz="0" w:space="0" w:color="auto"/>
          </w:divBdr>
        </w:div>
        <w:div w:id="816916815">
          <w:marLeft w:val="0"/>
          <w:marRight w:val="0"/>
          <w:marTop w:val="0"/>
          <w:marBottom w:val="0"/>
          <w:divBdr>
            <w:top w:val="none" w:sz="0" w:space="0" w:color="auto"/>
            <w:left w:val="none" w:sz="0" w:space="0" w:color="auto"/>
            <w:bottom w:val="none" w:sz="0" w:space="0" w:color="auto"/>
            <w:right w:val="none" w:sz="0" w:space="0" w:color="auto"/>
          </w:divBdr>
        </w:div>
        <w:div w:id="1459227705">
          <w:marLeft w:val="0"/>
          <w:marRight w:val="0"/>
          <w:marTop w:val="0"/>
          <w:marBottom w:val="0"/>
          <w:divBdr>
            <w:top w:val="none" w:sz="0" w:space="0" w:color="auto"/>
            <w:left w:val="none" w:sz="0" w:space="0" w:color="auto"/>
            <w:bottom w:val="none" w:sz="0" w:space="0" w:color="auto"/>
            <w:right w:val="none" w:sz="0" w:space="0" w:color="auto"/>
          </w:divBdr>
        </w:div>
        <w:div w:id="2122142076">
          <w:marLeft w:val="0"/>
          <w:marRight w:val="0"/>
          <w:marTop w:val="0"/>
          <w:marBottom w:val="0"/>
          <w:divBdr>
            <w:top w:val="none" w:sz="0" w:space="0" w:color="auto"/>
            <w:left w:val="none" w:sz="0" w:space="0" w:color="auto"/>
            <w:bottom w:val="none" w:sz="0" w:space="0" w:color="auto"/>
            <w:right w:val="none" w:sz="0" w:space="0" w:color="auto"/>
          </w:divBdr>
        </w:div>
      </w:divsChild>
    </w:div>
    <w:div w:id="394012522">
      <w:bodyDiv w:val="1"/>
      <w:marLeft w:val="0"/>
      <w:marRight w:val="0"/>
      <w:marTop w:val="0"/>
      <w:marBottom w:val="0"/>
      <w:divBdr>
        <w:top w:val="none" w:sz="0" w:space="0" w:color="auto"/>
        <w:left w:val="none" w:sz="0" w:space="0" w:color="auto"/>
        <w:bottom w:val="none" w:sz="0" w:space="0" w:color="auto"/>
        <w:right w:val="none" w:sz="0" w:space="0" w:color="auto"/>
      </w:divBdr>
      <w:divsChild>
        <w:div w:id="1844734182">
          <w:marLeft w:val="0"/>
          <w:marRight w:val="0"/>
          <w:marTop w:val="0"/>
          <w:marBottom w:val="0"/>
          <w:divBdr>
            <w:top w:val="none" w:sz="0" w:space="0" w:color="auto"/>
            <w:left w:val="none" w:sz="0" w:space="0" w:color="auto"/>
            <w:bottom w:val="none" w:sz="0" w:space="0" w:color="auto"/>
            <w:right w:val="none" w:sz="0" w:space="0" w:color="auto"/>
          </w:divBdr>
        </w:div>
        <w:div w:id="1693023277">
          <w:marLeft w:val="0"/>
          <w:marRight w:val="0"/>
          <w:marTop w:val="0"/>
          <w:marBottom w:val="0"/>
          <w:divBdr>
            <w:top w:val="none" w:sz="0" w:space="0" w:color="auto"/>
            <w:left w:val="none" w:sz="0" w:space="0" w:color="auto"/>
            <w:bottom w:val="none" w:sz="0" w:space="0" w:color="auto"/>
            <w:right w:val="none" w:sz="0" w:space="0" w:color="auto"/>
          </w:divBdr>
        </w:div>
        <w:div w:id="1949466332">
          <w:marLeft w:val="0"/>
          <w:marRight w:val="0"/>
          <w:marTop w:val="0"/>
          <w:marBottom w:val="0"/>
          <w:divBdr>
            <w:top w:val="none" w:sz="0" w:space="0" w:color="auto"/>
            <w:left w:val="none" w:sz="0" w:space="0" w:color="auto"/>
            <w:bottom w:val="none" w:sz="0" w:space="0" w:color="auto"/>
            <w:right w:val="none" w:sz="0" w:space="0" w:color="auto"/>
          </w:divBdr>
        </w:div>
        <w:div w:id="2032876964">
          <w:marLeft w:val="0"/>
          <w:marRight w:val="0"/>
          <w:marTop w:val="0"/>
          <w:marBottom w:val="0"/>
          <w:divBdr>
            <w:top w:val="none" w:sz="0" w:space="0" w:color="auto"/>
            <w:left w:val="none" w:sz="0" w:space="0" w:color="auto"/>
            <w:bottom w:val="none" w:sz="0" w:space="0" w:color="auto"/>
            <w:right w:val="none" w:sz="0" w:space="0" w:color="auto"/>
          </w:divBdr>
        </w:div>
        <w:div w:id="1155949169">
          <w:marLeft w:val="0"/>
          <w:marRight w:val="0"/>
          <w:marTop w:val="0"/>
          <w:marBottom w:val="0"/>
          <w:divBdr>
            <w:top w:val="none" w:sz="0" w:space="0" w:color="auto"/>
            <w:left w:val="none" w:sz="0" w:space="0" w:color="auto"/>
            <w:bottom w:val="none" w:sz="0" w:space="0" w:color="auto"/>
            <w:right w:val="none" w:sz="0" w:space="0" w:color="auto"/>
          </w:divBdr>
        </w:div>
        <w:div w:id="1093472941">
          <w:marLeft w:val="0"/>
          <w:marRight w:val="0"/>
          <w:marTop w:val="0"/>
          <w:marBottom w:val="0"/>
          <w:divBdr>
            <w:top w:val="none" w:sz="0" w:space="0" w:color="auto"/>
            <w:left w:val="none" w:sz="0" w:space="0" w:color="auto"/>
            <w:bottom w:val="none" w:sz="0" w:space="0" w:color="auto"/>
            <w:right w:val="none" w:sz="0" w:space="0" w:color="auto"/>
          </w:divBdr>
        </w:div>
        <w:div w:id="144275300">
          <w:marLeft w:val="0"/>
          <w:marRight w:val="0"/>
          <w:marTop w:val="0"/>
          <w:marBottom w:val="0"/>
          <w:divBdr>
            <w:top w:val="none" w:sz="0" w:space="0" w:color="auto"/>
            <w:left w:val="none" w:sz="0" w:space="0" w:color="auto"/>
            <w:bottom w:val="none" w:sz="0" w:space="0" w:color="auto"/>
            <w:right w:val="none" w:sz="0" w:space="0" w:color="auto"/>
          </w:divBdr>
        </w:div>
        <w:div w:id="1802721252">
          <w:marLeft w:val="0"/>
          <w:marRight w:val="0"/>
          <w:marTop w:val="0"/>
          <w:marBottom w:val="0"/>
          <w:divBdr>
            <w:top w:val="none" w:sz="0" w:space="0" w:color="auto"/>
            <w:left w:val="none" w:sz="0" w:space="0" w:color="auto"/>
            <w:bottom w:val="none" w:sz="0" w:space="0" w:color="auto"/>
            <w:right w:val="none" w:sz="0" w:space="0" w:color="auto"/>
          </w:divBdr>
        </w:div>
        <w:div w:id="1717125153">
          <w:marLeft w:val="0"/>
          <w:marRight w:val="0"/>
          <w:marTop w:val="0"/>
          <w:marBottom w:val="0"/>
          <w:divBdr>
            <w:top w:val="none" w:sz="0" w:space="0" w:color="auto"/>
            <w:left w:val="none" w:sz="0" w:space="0" w:color="auto"/>
            <w:bottom w:val="none" w:sz="0" w:space="0" w:color="auto"/>
            <w:right w:val="none" w:sz="0" w:space="0" w:color="auto"/>
          </w:divBdr>
        </w:div>
        <w:div w:id="1167937004">
          <w:marLeft w:val="0"/>
          <w:marRight w:val="0"/>
          <w:marTop w:val="0"/>
          <w:marBottom w:val="0"/>
          <w:divBdr>
            <w:top w:val="none" w:sz="0" w:space="0" w:color="auto"/>
            <w:left w:val="none" w:sz="0" w:space="0" w:color="auto"/>
            <w:bottom w:val="none" w:sz="0" w:space="0" w:color="auto"/>
            <w:right w:val="none" w:sz="0" w:space="0" w:color="auto"/>
          </w:divBdr>
        </w:div>
        <w:div w:id="1762603285">
          <w:marLeft w:val="0"/>
          <w:marRight w:val="0"/>
          <w:marTop w:val="0"/>
          <w:marBottom w:val="0"/>
          <w:divBdr>
            <w:top w:val="none" w:sz="0" w:space="0" w:color="auto"/>
            <w:left w:val="none" w:sz="0" w:space="0" w:color="auto"/>
            <w:bottom w:val="none" w:sz="0" w:space="0" w:color="auto"/>
            <w:right w:val="none" w:sz="0" w:space="0" w:color="auto"/>
          </w:divBdr>
        </w:div>
      </w:divsChild>
    </w:div>
    <w:div w:id="484515114">
      <w:bodyDiv w:val="1"/>
      <w:marLeft w:val="0"/>
      <w:marRight w:val="0"/>
      <w:marTop w:val="0"/>
      <w:marBottom w:val="0"/>
      <w:divBdr>
        <w:top w:val="none" w:sz="0" w:space="0" w:color="auto"/>
        <w:left w:val="none" w:sz="0" w:space="0" w:color="auto"/>
        <w:bottom w:val="none" w:sz="0" w:space="0" w:color="auto"/>
        <w:right w:val="none" w:sz="0" w:space="0" w:color="auto"/>
      </w:divBdr>
      <w:divsChild>
        <w:div w:id="877547959">
          <w:marLeft w:val="0"/>
          <w:marRight w:val="0"/>
          <w:marTop w:val="0"/>
          <w:marBottom w:val="0"/>
          <w:divBdr>
            <w:top w:val="none" w:sz="0" w:space="0" w:color="auto"/>
            <w:left w:val="none" w:sz="0" w:space="0" w:color="auto"/>
            <w:bottom w:val="none" w:sz="0" w:space="0" w:color="auto"/>
            <w:right w:val="none" w:sz="0" w:space="0" w:color="auto"/>
          </w:divBdr>
        </w:div>
        <w:div w:id="1973244851">
          <w:marLeft w:val="0"/>
          <w:marRight w:val="0"/>
          <w:marTop w:val="0"/>
          <w:marBottom w:val="0"/>
          <w:divBdr>
            <w:top w:val="none" w:sz="0" w:space="0" w:color="auto"/>
            <w:left w:val="none" w:sz="0" w:space="0" w:color="auto"/>
            <w:bottom w:val="none" w:sz="0" w:space="0" w:color="auto"/>
            <w:right w:val="none" w:sz="0" w:space="0" w:color="auto"/>
          </w:divBdr>
        </w:div>
        <w:div w:id="160585943">
          <w:marLeft w:val="0"/>
          <w:marRight w:val="0"/>
          <w:marTop w:val="0"/>
          <w:marBottom w:val="0"/>
          <w:divBdr>
            <w:top w:val="none" w:sz="0" w:space="0" w:color="auto"/>
            <w:left w:val="none" w:sz="0" w:space="0" w:color="auto"/>
            <w:bottom w:val="none" w:sz="0" w:space="0" w:color="auto"/>
            <w:right w:val="none" w:sz="0" w:space="0" w:color="auto"/>
          </w:divBdr>
        </w:div>
        <w:div w:id="1470980391">
          <w:marLeft w:val="0"/>
          <w:marRight w:val="0"/>
          <w:marTop w:val="0"/>
          <w:marBottom w:val="0"/>
          <w:divBdr>
            <w:top w:val="none" w:sz="0" w:space="0" w:color="auto"/>
            <w:left w:val="none" w:sz="0" w:space="0" w:color="auto"/>
            <w:bottom w:val="none" w:sz="0" w:space="0" w:color="auto"/>
            <w:right w:val="none" w:sz="0" w:space="0" w:color="auto"/>
          </w:divBdr>
        </w:div>
        <w:div w:id="1289631150">
          <w:marLeft w:val="0"/>
          <w:marRight w:val="0"/>
          <w:marTop w:val="0"/>
          <w:marBottom w:val="0"/>
          <w:divBdr>
            <w:top w:val="none" w:sz="0" w:space="0" w:color="auto"/>
            <w:left w:val="none" w:sz="0" w:space="0" w:color="auto"/>
            <w:bottom w:val="none" w:sz="0" w:space="0" w:color="auto"/>
            <w:right w:val="none" w:sz="0" w:space="0" w:color="auto"/>
          </w:divBdr>
        </w:div>
        <w:div w:id="1901749702">
          <w:marLeft w:val="0"/>
          <w:marRight w:val="0"/>
          <w:marTop w:val="0"/>
          <w:marBottom w:val="0"/>
          <w:divBdr>
            <w:top w:val="none" w:sz="0" w:space="0" w:color="auto"/>
            <w:left w:val="none" w:sz="0" w:space="0" w:color="auto"/>
            <w:bottom w:val="none" w:sz="0" w:space="0" w:color="auto"/>
            <w:right w:val="none" w:sz="0" w:space="0" w:color="auto"/>
          </w:divBdr>
        </w:div>
        <w:div w:id="206339667">
          <w:marLeft w:val="0"/>
          <w:marRight w:val="0"/>
          <w:marTop w:val="0"/>
          <w:marBottom w:val="0"/>
          <w:divBdr>
            <w:top w:val="none" w:sz="0" w:space="0" w:color="auto"/>
            <w:left w:val="none" w:sz="0" w:space="0" w:color="auto"/>
            <w:bottom w:val="none" w:sz="0" w:space="0" w:color="auto"/>
            <w:right w:val="none" w:sz="0" w:space="0" w:color="auto"/>
          </w:divBdr>
        </w:div>
        <w:div w:id="1431000265">
          <w:marLeft w:val="0"/>
          <w:marRight w:val="0"/>
          <w:marTop w:val="0"/>
          <w:marBottom w:val="0"/>
          <w:divBdr>
            <w:top w:val="none" w:sz="0" w:space="0" w:color="auto"/>
            <w:left w:val="none" w:sz="0" w:space="0" w:color="auto"/>
            <w:bottom w:val="none" w:sz="0" w:space="0" w:color="auto"/>
            <w:right w:val="none" w:sz="0" w:space="0" w:color="auto"/>
          </w:divBdr>
        </w:div>
        <w:div w:id="1047338417">
          <w:marLeft w:val="0"/>
          <w:marRight w:val="0"/>
          <w:marTop w:val="0"/>
          <w:marBottom w:val="0"/>
          <w:divBdr>
            <w:top w:val="none" w:sz="0" w:space="0" w:color="auto"/>
            <w:left w:val="none" w:sz="0" w:space="0" w:color="auto"/>
            <w:bottom w:val="none" w:sz="0" w:space="0" w:color="auto"/>
            <w:right w:val="none" w:sz="0" w:space="0" w:color="auto"/>
          </w:divBdr>
        </w:div>
        <w:div w:id="495386711">
          <w:marLeft w:val="0"/>
          <w:marRight w:val="0"/>
          <w:marTop w:val="0"/>
          <w:marBottom w:val="0"/>
          <w:divBdr>
            <w:top w:val="none" w:sz="0" w:space="0" w:color="auto"/>
            <w:left w:val="none" w:sz="0" w:space="0" w:color="auto"/>
            <w:bottom w:val="none" w:sz="0" w:space="0" w:color="auto"/>
            <w:right w:val="none" w:sz="0" w:space="0" w:color="auto"/>
          </w:divBdr>
        </w:div>
        <w:div w:id="90323776">
          <w:marLeft w:val="0"/>
          <w:marRight w:val="0"/>
          <w:marTop w:val="0"/>
          <w:marBottom w:val="0"/>
          <w:divBdr>
            <w:top w:val="none" w:sz="0" w:space="0" w:color="auto"/>
            <w:left w:val="none" w:sz="0" w:space="0" w:color="auto"/>
            <w:bottom w:val="none" w:sz="0" w:space="0" w:color="auto"/>
            <w:right w:val="none" w:sz="0" w:space="0" w:color="auto"/>
          </w:divBdr>
        </w:div>
      </w:divsChild>
    </w:div>
    <w:div w:id="524055581">
      <w:bodyDiv w:val="1"/>
      <w:marLeft w:val="0"/>
      <w:marRight w:val="0"/>
      <w:marTop w:val="0"/>
      <w:marBottom w:val="0"/>
      <w:divBdr>
        <w:top w:val="none" w:sz="0" w:space="0" w:color="auto"/>
        <w:left w:val="none" w:sz="0" w:space="0" w:color="auto"/>
        <w:bottom w:val="none" w:sz="0" w:space="0" w:color="auto"/>
        <w:right w:val="none" w:sz="0" w:space="0" w:color="auto"/>
      </w:divBdr>
      <w:divsChild>
        <w:div w:id="816871841">
          <w:marLeft w:val="0"/>
          <w:marRight w:val="0"/>
          <w:marTop w:val="0"/>
          <w:marBottom w:val="0"/>
          <w:divBdr>
            <w:top w:val="none" w:sz="0" w:space="0" w:color="auto"/>
            <w:left w:val="none" w:sz="0" w:space="0" w:color="auto"/>
            <w:bottom w:val="none" w:sz="0" w:space="0" w:color="auto"/>
            <w:right w:val="none" w:sz="0" w:space="0" w:color="auto"/>
          </w:divBdr>
        </w:div>
        <w:div w:id="1176654031">
          <w:marLeft w:val="0"/>
          <w:marRight w:val="0"/>
          <w:marTop w:val="0"/>
          <w:marBottom w:val="0"/>
          <w:divBdr>
            <w:top w:val="none" w:sz="0" w:space="0" w:color="auto"/>
            <w:left w:val="none" w:sz="0" w:space="0" w:color="auto"/>
            <w:bottom w:val="none" w:sz="0" w:space="0" w:color="auto"/>
            <w:right w:val="none" w:sz="0" w:space="0" w:color="auto"/>
          </w:divBdr>
        </w:div>
        <w:div w:id="763234301">
          <w:marLeft w:val="0"/>
          <w:marRight w:val="0"/>
          <w:marTop w:val="0"/>
          <w:marBottom w:val="0"/>
          <w:divBdr>
            <w:top w:val="none" w:sz="0" w:space="0" w:color="auto"/>
            <w:left w:val="none" w:sz="0" w:space="0" w:color="auto"/>
            <w:bottom w:val="none" w:sz="0" w:space="0" w:color="auto"/>
            <w:right w:val="none" w:sz="0" w:space="0" w:color="auto"/>
          </w:divBdr>
        </w:div>
        <w:div w:id="128521827">
          <w:marLeft w:val="0"/>
          <w:marRight w:val="0"/>
          <w:marTop w:val="0"/>
          <w:marBottom w:val="0"/>
          <w:divBdr>
            <w:top w:val="none" w:sz="0" w:space="0" w:color="auto"/>
            <w:left w:val="none" w:sz="0" w:space="0" w:color="auto"/>
            <w:bottom w:val="none" w:sz="0" w:space="0" w:color="auto"/>
            <w:right w:val="none" w:sz="0" w:space="0" w:color="auto"/>
          </w:divBdr>
        </w:div>
        <w:div w:id="1653869072">
          <w:marLeft w:val="0"/>
          <w:marRight w:val="0"/>
          <w:marTop w:val="0"/>
          <w:marBottom w:val="0"/>
          <w:divBdr>
            <w:top w:val="none" w:sz="0" w:space="0" w:color="auto"/>
            <w:left w:val="none" w:sz="0" w:space="0" w:color="auto"/>
            <w:bottom w:val="none" w:sz="0" w:space="0" w:color="auto"/>
            <w:right w:val="none" w:sz="0" w:space="0" w:color="auto"/>
          </w:divBdr>
        </w:div>
        <w:div w:id="450588130">
          <w:marLeft w:val="0"/>
          <w:marRight w:val="0"/>
          <w:marTop w:val="0"/>
          <w:marBottom w:val="0"/>
          <w:divBdr>
            <w:top w:val="none" w:sz="0" w:space="0" w:color="auto"/>
            <w:left w:val="none" w:sz="0" w:space="0" w:color="auto"/>
            <w:bottom w:val="none" w:sz="0" w:space="0" w:color="auto"/>
            <w:right w:val="none" w:sz="0" w:space="0" w:color="auto"/>
          </w:divBdr>
        </w:div>
      </w:divsChild>
    </w:div>
    <w:div w:id="553582772">
      <w:bodyDiv w:val="1"/>
      <w:marLeft w:val="0"/>
      <w:marRight w:val="0"/>
      <w:marTop w:val="0"/>
      <w:marBottom w:val="0"/>
      <w:divBdr>
        <w:top w:val="none" w:sz="0" w:space="0" w:color="auto"/>
        <w:left w:val="none" w:sz="0" w:space="0" w:color="auto"/>
        <w:bottom w:val="none" w:sz="0" w:space="0" w:color="auto"/>
        <w:right w:val="none" w:sz="0" w:space="0" w:color="auto"/>
      </w:divBdr>
      <w:divsChild>
        <w:div w:id="1657538166">
          <w:marLeft w:val="0"/>
          <w:marRight w:val="0"/>
          <w:marTop w:val="0"/>
          <w:marBottom w:val="0"/>
          <w:divBdr>
            <w:top w:val="none" w:sz="0" w:space="0" w:color="auto"/>
            <w:left w:val="none" w:sz="0" w:space="0" w:color="auto"/>
            <w:bottom w:val="none" w:sz="0" w:space="0" w:color="auto"/>
            <w:right w:val="none" w:sz="0" w:space="0" w:color="auto"/>
          </w:divBdr>
        </w:div>
        <w:div w:id="1946617454">
          <w:marLeft w:val="0"/>
          <w:marRight w:val="0"/>
          <w:marTop w:val="0"/>
          <w:marBottom w:val="0"/>
          <w:divBdr>
            <w:top w:val="none" w:sz="0" w:space="0" w:color="auto"/>
            <w:left w:val="none" w:sz="0" w:space="0" w:color="auto"/>
            <w:bottom w:val="none" w:sz="0" w:space="0" w:color="auto"/>
            <w:right w:val="none" w:sz="0" w:space="0" w:color="auto"/>
          </w:divBdr>
        </w:div>
        <w:div w:id="631516264">
          <w:marLeft w:val="0"/>
          <w:marRight w:val="0"/>
          <w:marTop w:val="0"/>
          <w:marBottom w:val="0"/>
          <w:divBdr>
            <w:top w:val="none" w:sz="0" w:space="0" w:color="auto"/>
            <w:left w:val="none" w:sz="0" w:space="0" w:color="auto"/>
            <w:bottom w:val="none" w:sz="0" w:space="0" w:color="auto"/>
            <w:right w:val="none" w:sz="0" w:space="0" w:color="auto"/>
          </w:divBdr>
        </w:div>
        <w:div w:id="917131792">
          <w:marLeft w:val="0"/>
          <w:marRight w:val="0"/>
          <w:marTop w:val="0"/>
          <w:marBottom w:val="0"/>
          <w:divBdr>
            <w:top w:val="none" w:sz="0" w:space="0" w:color="auto"/>
            <w:left w:val="none" w:sz="0" w:space="0" w:color="auto"/>
            <w:bottom w:val="none" w:sz="0" w:space="0" w:color="auto"/>
            <w:right w:val="none" w:sz="0" w:space="0" w:color="auto"/>
          </w:divBdr>
        </w:div>
        <w:div w:id="1498230711">
          <w:marLeft w:val="0"/>
          <w:marRight w:val="0"/>
          <w:marTop w:val="0"/>
          <w:marBottom w:val="0"/>
          <w:divBdr>
            <w:top w:val="none" w:sz="0" w:space="0" w:color="auto"/>
            <w:left w:val="none" w:sz="0" w:space="0" w:color="auto"/>
            <w:bottom w:val="none" w:sz="0" w:space="0" w:color="auto"/>
            <w:right w:val="none" w:sz="0" w:space="0" w:color="auto"/>
          </w:divBdr>
        </w:div>
      </w:divsChild>
    </w:div>
    <w:div w:id="627396449">
      <w:bodyDiv w:val="1"/>
      <w:marLeft w:val="0"/>
      <w:marRight w:val="0"/>
      <w:marTop w:val="0"/>
      <w:marBottom w:val="0"/>
      <w:divBdr>
        <w:top w:val="none" w:sz="0" w:space="0" w:color="auto"/>
        <w:left w:val="none" w:sz="0" w:space="0" w:color="auto"/>
        <w:bottom w:val="none" w:sz="0" w:space="0" w:color="auto"/>
        <w:right w:val="none" w:sz="0" w:space="0" w:color="auto"/>
      </w:divBdr>
      <w:divsChild>
        <w:div w:id="475227465">
          <w:marLeft w:val="0"/>
          <w:marRight w:val="0"/>
          <w:marTop w:val="0"/>
          <w:marBottom w:val="0"/>
          <w:divBdr>
            <w:top w:val="none" w:sz="0" w:space="0" w:color="auto"/>
            <w:left w:val="none" w:sz="0" w:space="0" w:color="auto"/>
            <w:bottom w:val="none" w:sz="0" w:space="0" w:color="auto"/>
            <w:right w:val="none" w:sz="0" w:space="0" w:color="auto"/>
          </w:divBdr>
        </w:div>
        <w:div w:id="947467731">
          <w:marLeft w:val="0"/>
          <w:marRight w:val="0"/>
          <w:marTop w:val="0"/>
          <w:marBottom w:val="0"/>
          <w:divBdr>
            <w:top w:val="none" w:sz="0" w:space="0" w:color="auto"/>
            <w:left w:val="none" w:sz="0" w:space="0" w:color="auto"/>
            <w:bottom w:val="none" w:sz="0" w:space="0" w:color="auto"/>
            <w:right w:val="none" w:sz="0" w:space="0" w:color="auto"/>
          </w:divBdr>
        </w:div>
        <w:div w:id="1708211772">
          <w:marLeft w:val="0"/>
          <w:marRight w:val="0"/>
          <w:marTop w:val="0"/>
          <w:marBottom w:val="0"/>
          <w:divBdr>
            <w:top w:val="none" w:sz="0" w:space="0" w:color="auto"/>
            <w:left w:val="none" w:sz="0" w:space="0" w:color="auto"/>
            <w:bottom w:val="none" w:sz="0" w:space="0" w:color="auto"/>
            <w:right w:val="none" w:sz="0" w:space="0" w:color="auto"/>
          </w:divBdr>
        </w:div>
        <w:div w:id="233467365">
          <w:marLeft w:val="0"/>
          <w:marRight w:val="0"/>
          <w:marTop w:val="0"/>
          <w:marBottom w:val="0"/>
          <w:divBdr>
            <w:top w:val="none" w:sz="0" w:space="0" w:color="auto"/>
            <w:left w:val="none" w:sz="0" w:space="0" w:color="auto"/>
            <w:bottom w:val="none" w:sz="0" w:space="0" w:color="auto"/>
            <w:right w:val="none" w:sz="0" w:space="0" w:color="auto"/>
          </w:divBdr>
        </w:div>
        <w:div w:id="509418800">
          <w:marLeft w:val="0"/>
          <w:marRight w:val="0"/>
          <w:marTop w:val="0"/>
          <w:marBottom w:val="0"/>
          <w:divBdr>
            <w:top w:val="none" w:sz="0" w:space="0" w:color="auto"/>
            <w:left w:val="none" w:sz="0" w:space="0" w:color="auto"/>
            <w:bottom w:val="none" w:sz="0" w:space="0" w:color="auto"/>
            <w:right w:val="none" w:sz="0" w:space="0" w:color="auto"/>
          </w:divBdr>
        </w:div>
        <w:div w:id="1268149209">
          <w:marLeft w:val="0"/>
          <w:marRight w:val="0"/>
          <w:marTop w:val="0"/>
          <w:marBottom w:val="0"/>
          <w:divBdr>
            <w:top w:val="none" w:sz="0" w:space="0" w:color="auto"/>
            <w:left w:val="none" w:sz="0" w:space="0" w:color="auto"/>
            <w:bottom w:val="none" w:sz="0" w:space="0" w:color="auto"/>
            <w:right w:val="none" w:sz="0" w:space="0" w:color="auto"/>
          </w:divBdr>
        </w:div>
        <w:div w:id="37554553">
          <w:marLeft w:val="0"/>
          <w:marRight w:val="0"/>
          <w:marTop w:val="0"/>
          <w:marBottom w:val="0"/>
          <w:divBdr>
            <w:top w:val="none" w:sz="0" w:space="0" w:color="auto"/>
            <w:left w:val="none" w:sz="0" w:space="0" w:color="auto"/>
            <w:bottom w:val="none" w:sz="0" w:space="0" w:color="auto"/>
            <w:right w:val="none" w:sz="0" w:space="0" w:color="auto"/>
          </w:divBdr>
        </w:div>
        <w:div w:id="1618901913">
          <w:marLeft w:val="0"/>
          <w:marRight w:val="0"/>
          <w:marTop w:val="0"/>
          <w:marBottom w:val="0"/>
          <w:divBdr>
            <w:top w:val="none" w:sz="0" w:space="0" w:color="auto"/>
            <w:left w:val="none" w:sz="0" w:space="0" w:color="auto"/>
            <w:bottom w:val="none" w:sz="0" w:space="0" w:color="auto"/>
            <w:right w:val="none" w:sz="0" w:space="0" w:color="auto"/>
          </w:divBdr>
        </w:div>
        <w:div w:id="922378358">
          <w:marLeft w:val="0"/>
          <w:marRight w:val="0"/>
          <w:marTop w:val="0"/>
          <w:marBottom w:val="0"/>
          <w:divBdr>
            <w:top w:val="none" w:sz="0" w:space="0" w:color="auto"/>
            <w:left w:val="none" w:sz="0" w:space="0" w:color="auto"/>
            <w:bottom w:val="none" w:sz="0" w:space="0" w:color="auto"/>
            <w:right w:val="none" w:sz="0" w:space="0" w:color="auto"/>
          </w:divBdr>
        </w:div>
        <w:div w:id="956984699">
          <w:marLeft w:val="0"/>
          <w:marRight w:val="0"/>
          <w:marTop w:val="0"/>
          <w:marBottom w:val="0"/>
          <w:divBdr>
            <w:top w:val="none" w:sz="0" w:space="0" w:color="auto"/>
            <w:left w:val="none" w:sz="0" w:space="0" w:color="auto"/>
            <w:bottom w:val="none" w:sz="0" w:space="0" w:color="auto"/>
            <w:right w:val="none" w:sz="0" w:space="0" w:color="auto"/>
          </w:divBdr>
        </w:div>
      </w:divsChild>
    </w:div>
    <w:div w:id="722023115">
      <w:bodyDiv w:val="1"/>
      <w:marLeft w:val="0"/>
      <w:marRight w:val="0"/>
      <w:marTop w:val="0"/>
      <w:marBottom w:val="0"/>
      <w:divBdr>
        <w:top w:val="none" w:sz="0" w:space="0" w:color="auto"/>
        <w:left w:val="none" w:sz="0" w:space="0" w:color="auto"/>
        <w:bottom w:val="none" w:sz="0" w:space="0" w:color="auto"/>
        <w:right w:val="none" w:sz="0" w:space="0" w:color="auto"/>
      </w:divBdr>
      <w:divsChild>
        <w:div w:id="226498762">
          <w:marLeft w:val="0"/>
          <w:marRight w:val="0"/>
          <w:marTop w:val="0"/>
          <w:marBottom w:val="0"/>
          <w:divBdr>
            <w:top w:val="none" w:sz="0" w:space="0" w:color="auto"/>
            <w:left w:val="none" w:sz="0" w:space="0" w:color="auto"/>
            <w:bottom w:val="none" w:sz="0" w:space="0" w:color="auto"/>
            <w:right w:val="none" w:sz="0" w:space="0" w:color="auto"/>
          </w:divBdr>
        </w:div>
        <w:div w:id="154103371">
          <w:marLeft w:val="0"/>
          <w:marRight w:val="0"/>
          <w:marTop w:val="0"/>
          <w:marBottom w:val="0"/>
          <w:divBdr>
            <w:top w:val="none" w:sz="0" w:space="0" w:color="auto"/>
            <w:left w:val="none" w:sz="0" w:space="0" w:color="auto"/>
            <w:bottom w:val="none" w:sz="0" w:space="0" w:color="auto"/>
            <w:right w:val="none" w:sz="0" w:space="0" w:color="auto"/>
          </w:divBdr>
        </w:div>
        <w:div w:id="1800102771">
          <w:marLeft w:val="0"/>
          <w:marRight w:val="0"/>
          <w:marTop w:val="0"/>
          <w:marBottom w:val="0"/>
          <w:divBdr>
            <w:top w:val="none" w:sz="0" w:space="0" w:color="auto"/>
            <w:left w:val="none" w:sz="0" w:space="0" w:color="auto"/>
            <w:bottom w:val="none" w:sz="0" w:space="0" w:color="auto"/>
            <w:right w:val="none" w:sz="0" w:space="0" w:color="auto"/>
          </w:divBdr>
        </w:div>
        <w:div w:id="1507404411">
          <w:marLeft w:val="0"/>
          <w:marRight w:val="0"/>
          <w:marTop w:val="0"/>
          <w:marBottom w:val="0"/>
          <w:divBdr>
            <w:top w:val="none" w:sz="0" w:space="0" w:color="auto"/>
            <w:left w:val="none" w:sz="0" w:space="0" w:color="auto"/>
            <w:bottom w:val="none" w:sz="0" w:space="0" w:color="auto"/>
            <w:right w:val="none" w:sz="0" w:space="0" w:color="auto"/>
          </w:divBdr>
        </w:div>
        <w:div w:id="1311641382">
          <w:marLeft w:val="0"/>
          <w:marRight w:val="0"/>
          <w:marTop w:val="0"/>
          <w:marBottom w:val="0"/>
          <w:divBdr>
            <w:top w:val="none" w:sz="0" w:space="0" w:color="auto"/>
            <w:left w:val="none" w:sz="0" w:space="0" w:color="auto"/>
            <w:bottom w:val="none" w:sz="0" w:space="0" w:color="auto"/>
            <w:right w:val="none" w:sz="0" w:space="0" w:color="auto"/>
          </w:divBdr>
        </w:div>
        <w:div w:id="1108547041">
          <w:marLeft w:val="0"/>
          <w:marRight w:val="0"/>
          <w:marTop w:val="0"/>
          <w:marBottom w:val="0"/>
          <w:divBdr>
            <w:top w:val="none" w:sz="0" w:space="0" w:color="auto"/>
            <w:left w:val="none" w:sz="0" w:space="0" w:color="auto"/>
            <w:bottom w:val="none" w:sz="0" w:space="0" w:color="auto"/>
            <w:right w:val="none" w:sz="0" w:space="0" w:color="auto"/>
          </w:divBdr>
        </w:div>
        <w:div w:id="1750274250">
          <w:marLeft w:val="0"/>
          <w:marRight w:val="0"/>
          <w:marTop w:val="0"/>
          <w:marBottom w:val="0"/>
          <w:divBdr>
            <w:top w:val="none" w:sz="0" w:space="0" w:color="auto"/>
            <w:left w:val="none" w:sz="0" w:space="0" w:color="auto"/>
            <w:bottom w:val="none" w:sz="0" w:space="0" w:color="auto"/>
            <w:right w:val="none" w:sz="0" w:space="0" w:color="auto"/>
          </w:divBdr>
        </w:div>
        <w:div w:id="579797620">
          <w:marLeft w:val="0"/>
          <w:marRight w:val="0"/>
          <w:marTop w:val="0"/>
          <w:marBottom w:val="0"/>
          <w:divBdr>
            <w:top w:val="none" w:sz="0" w:space="0" w:color="auto"/>
            <w:left w:val="none" w:sz="0" w:space="0" w:color="auto"/>
            <w:bottom w:val="none" w:sz="0" w:space="0" w:color="auto"/>
            <w:right w:val="none" w:sz="0" w:space="0" w:color="auto"/>
          </w:divBdr>
        </w:div>
      </w:divsChild>
    </w:div>
    <w:div w:id="735661149">
      <w:bodyDiv w:val="1"/>
      <w:marLeft w:val="0"/>
      <w:marRight w:val="0"/>
      <w:marTop w:val="0"/>
      <w:marBottom w:val="0"/>
      <w:divBdr>
        <w:top w:val="none" w:sz="0" w:space="0" w:color="auto"/>
        <w:left w:val="none" w:sz="0" w:space="0" w:color="auto"/>
        <w:bottom w:val="none" w:sz="0" w:space="0" w:color="auto"/>
        <w:right w:val="none" w:sz="0" w:space="0" w:color="auto"/>
      </w:divBdr>
      <w:divsChild>
        <w:div w:id="1653438399">
          <w:marLeft w:val="0"/>
          <w:marRight w:val="0"/>
          <w:marTop w:val="0"/>
          <w:marBottom w:val="0"/>
          <w:divBdr>
            <w:top w:val="none" w:sz="0" w:space="0" w:color="auto"/>
            <w:left w:val="none" w:sz="0" w:space="0" w:color="auto"/>
            <w:bottom w:val="none" w:sz="0" w:space="0" w:color="auto"/>
            <w:right w:val="none" w:sz="0" w:space="0" w:color="auto"/>
          </w:divBdr>
        </w:div>
      </w:divsChild>
    </w:div>
    <w:div w:id="921717967">
      <w:bodyDiv w:val="1"/>
      <w:marLeft w:val="0"/>
      <w:marRight w:val="0"/>
      <w:marTop w:val="0"/>
      <w:marBottom w:val="0"/>
      <w:divBdr>
        <w:top w:val="none" w:sz="0" w:space="0" w:color="auto"/>
        <w:left w:val="none" w:sz="0" w:space="0" w:color="auto"/>
        <w:bottom w:val="none" w:sz="0" w:space="0" w:color="auto"/>
        <w:right w:val="none" w:sz="0" w:space="0" w:color="auto"/>
      </w:divBdr>
      <w:divsChild>
        <w:div w:id="954409533">
          <w:marLeft w:val="0"/>
          <w:marRight w:val="0"/>
          <w:marTop w:val="0"/>
          <w:marBottom w:val="0"/>
          <w:divBdr>
            <w:top w:val="none" w:sz="0" w:space="0" w:color="auto"/>
            <w:left w:val="none" w:sz="0" w:space="0" w:color="auto"/>
            <w:bottom w:val="none" w:sz="0" w:space="0" w:color="auto"/>
            <w:right w:val="none" w:sz="0" w:space="0" w:color="auto"/>
          </w:divBdr>
        </w:div>
        <w:div w:id="136728643">
          <w:marLeft w:val="0"/>
          <w:marRight w:val="0"/>
          <w:marTop w:val="0"/>
          <w:marBottom w:val="0"/>
          <w:divBdr>
            <w:top w:val="none" w:sz="0" w:space="0" w:color="auto"/>
            <w:left w:val="none" w:sz="0" w:space="0" w:color="auto"/>
            <w:bottom w:val="none" w:sz="0" w:space="0" w:color="auto"/>
            <w:right w:val="none" w:sz="0" w:space="0" w:color="auto"/>
          </w:divBdr>
        </w:div>
        <w:div w:id="1235118596">
          <w:marLeft w:val="0"/>
          <w:marRight w:val="0"/>
          <w:marTop w:val="0"/>
          <w:marBottom w:val="0"/>
          <w:divBdr>
            <w:top w:val="none" w:sz="0" w:space="0" w:color="auto"/>
            <w:left w:val="none" w:sz="0" w:space="0" w:color="auto"/>
            <w:bottom w:val="none" w:sz="0" w:space="0" w:color="auto"/>
            <w:right w:val="none" w:sz="0" w:space="0" w:color="auto"/>
          </w:divBdr>
        </w:div>
        <w:div w:id="833226813">
          <w:marLeft w:val="0"/>
          <w:marRight w:val="0"/>
          <w:marTop w:val="0"/>
          <w:marBottom w:val="0"/>
          <w:divBdr>
            <w:top w:val="none" w:sz="0" w:space="0" w:color="auto"/>
            <w:left w:val="none" w:sz="0" w:space="0" w:color="auto"/>
            <w:bottom w:val="none" w:sz="0" w:space="0" w:color="auto"/>
            <w:right w:val="none" w:sz="0" w:space="0" w:color="auto"/>
          </w:divBdr>
        </w:div>
        <w:div w:id="588389101">
          <w:marLeft w:val="0"/>
          <w:marRight w:val="0"/>
          <w:marTop w:val="0"/>
          <w:marBottom w:val="0"/>
          <w:divBdr>
            <w:top w:val="none" w:sz="0" w:space="0" w:color="auto"/>
            <w:left w:val="none" w:sz="0" w:space="0" w:color="auto"/>
            <w:bottom w:val="none" w:sz="0" w:space="0" w:color="auto"/>
            <w:right w:val="none" w:sz="0" w:space="0" w:color="auto"/>
          </w:divBdr>
        </w:div>
        <w:div w:id="2057387485">
          <w:marLeft w:val="0"/>
          <w:marRight w:val="0"/>
          <w:marTop w:val="0"/>
          <w:marBottom w:val="0"/>
          <w:divBdr>
            <w:top w:val="none" w:sz="0" w:space="0" w:color="auto"/>
            <w:left w:val="none" w:sz="0" w:space="0" w:color="auto"/>
            <w:bottom w:val="none" w:sz="0" w:space="0" w:color="auto"/>
            <w:right w:val="none" w:sz="0" w:space="0" w:color="auto"/>
          </w:divBdr>
        </w:div>
        <w:div w:id="1522163253">
          <w:marLeft w:val="0"/>
          <w:marRight w:val="0"/>
          <w:marTop w:val="0"/>
          <w:marBottom w:val="0"/>
          <w:divBdr>
            <w:top w:val="none" w:sz="0" w:space="0" w:color="auto"/>
            <w:left w:val="none" w:sz="0" w:space="0" w:color="auto"/>
            <w:bottom w:val="none" w:sz="0" w:space="0" w:color="auto"/>
            <w:right w:val="none" w:sz="0" w:space="0" w:color="auto"/>
          </w:divBdr>
        </w:div>
      </w:divsChild>
    </w:div>
    <w:div w:id="926573858">
      <w:bodyDiv w:val="1"/>
      <w:marLeft w:val="0"/>
      <w:marRight w:val="0"/>
      <w:marTop w:val="0"/>
      <w:marBottom w:val="0"/>
      <w:divBdr>
        <w:top w:val="none" w:sz="0" w:space="0" w:color="auto"/>
        <w:left w:val="none" w:sz="0" w:space="0" w:color="auto"/>
        <w:bottom w:val="none" w:sz="0" w:space="0" w:color="auto"/>
        <w:right w:val="none" w:sz="0" w:space="0" w:color="auto"/>
      </w:divBdr>
      <w:divsChild>
        <w:div w:id="1426607131">
          <w:marLeft w:val="0"/>
          <w:marRight w:val="0"/>
          <w:marTop w:val="0"/>
          <w:marBottom w:val="0"/>
          <w:divBdr>
            <w:top w:val="none" w:sz="0" w:space="0" w:color="auto"/>
            <w:left w:val="none" w:sz="0" w:space="0" w:color="auto"/>
            <w:bottom w:val="none" w:sz="0" w:space="0" w:color="auto"/>
            <w:right w:val="none" w:sz="0" w:space="0" w:color="auto"/>
          </w:divBdr>
        </w:div>
        <w:div w:id="1305888524">
          <w:marLeft w:val="0"/>
          <w:marRight w:val="0"/>
          <w:marTop w:val="0"/>
          <w:marBottom w:val="0"/>
          <w:divBdr>
            <w:top w:val="none" w:sz="0" w:space="0" w:color="auto"/>
            <w:left w:val="none" w:sz="0" w:space="0" w:color="auto"/>
            <w:bottom w:val="none" w:sz="0" w:space="0" w:color="auto"/>
            <w:right w:val="none" w:sz="0" w:space="0" w:color="auto"/>
          </w:divBdr>
        </w:div>
        <w:div w:id="1051609315">
          <w:marLeft w:val="0"/>
          <w:marRight w:val="0"/>
          <w:marTop w:val="0"/>
          <w:marBottom w:val="0"/>
          <w:divBdr>
            <w:top w:val="none" w:sz="0" w:space="0" w:color="auto"/>
            <w:left w:val="none" w:sz="0" w:space="0" w:color="auto"/>
            <w:bottom w:val="none" w:sz="0" w:space="0" w:color="auto"/>
            <w:right w:val="none" w:sz="0" w:space="0" w:color="auto"/>
          </w:divBdr>
        </w:div>
        <w:div w:id="1414474680">
          <w:marLeft w:val="0"/>
          <w:marRight w:val="0"/>
          <w:marTop w:val="0"/>
          <w:marBottom w:val="0"/>
          <w:divBdr>
            <w:top w:val="none" w:sz="0" w:space="0" w:color="auto"/>
            <w:left w:val="none" w:sz="0" w:space="0" w:color="auto"/>
            <w:bottom w:val="none" w:sz="0" w:space="0" w:color="auto"/>
            <w:right w:val="none" w:sz="0" w:space="0" w:color="auto"/>
          </w:divBdr>
        </w:div>
        <w:div w:id="1483156835">
          <w:marLeft w:val="0"/>
          <w:marRight w:val="0"/>
          <w:marTop w:val="0"/>
          <w:marBottom w:val="0"/>
          <w:divBdr>
            <w:top w:val="none" w:sz="0" w:space="0" w:color="auto"/>
            <w:left w:val="none" w:sz="0" w:space="0" w:color="auto"/>
            <w:bottom w:val="none" w:sz="0" w:space="0" w:color="auto"/>
            <w:right w:val="none" w:sz="0" w:space="0" w:color="auto"/>
          </w:divBdr>
        </w:div>
        <w:div w:id="855465835">
          <w:marLeft w:val="0"/>
          <w:marRight w:val="0"/>
          <w:marTop w:val="0"/>
          <w:marBottom w:val="0"/>
          <w:divBdr>
            <w:top w:val="none" w:sz="0" w:space="0" w:color="auto"/>
            <w:left w:val="none" w:sz="0" w:space="0" w:color="auto"/>
            <w:bottom w:val="none" w:sz="0" w:space="0" w:color="auto"/>
            <w:right w:val="none" w:sz="0" w:space="0" w:color="auto"/>
          </w:divBdr>
        </w:div>
      </w:divsChild>
    </w:div>
    <w:div w:id="938028794">
      <w:bodyDiv w:val="1"/>
      <w:marLeft w:val="0"/>
      <w:marRight w:val="0"/>
      <w:marTop w:val="0"/>
      <w:marBottom w:val="0"/>
      <w:divBdr>
        <w:top w:val="none" w:sz="0" w:space="0" w:color="auto"/>
        <w:left w:val="none" w:sz="0" w:space="0" w:color="auto"/>
        <w:bottom w:val="none" w:sz="0" w:space="0" w:color="auto"/>
        <w:right w:val="none" w:sz="0" w:space="0" w:color="auto"/>
      </w:divBdr>
      <w:divsChild>
        <w:div w:id="497967766">
          <w:marLeft w:val="0"/>
          <w:marRight w:val="0"/>
          <w:marTop w:val="0"/>
          <w:marBottom w:val="0"/>
          <w:divBdr>
            <w:top w:val="none" w:sz="0" w:space="0" w:color="auto"/>
            <w:left w:val="none" w:sz="0" w:space="0" w:color="auto"/>
            <w:bottom w:val="none" w:sz="0" w:space="0" w:color="auto"/>
            <w:right w:val="none" w:sz="0" w:space="0" w:color="auto"/>
          </w:divBdr>
        </w:div>
        <w:div w:id="776559286">
          <w:marLeft w:val="0"/>
          <w:marRight w:val="0"/>
          <w:marTop w:val="0"/>
          <w:marBottom w:val="0"/>
          <w:divBdr>
            <w:top w:val="none" w:sz="0" w:space="0" w:color="auto"/>
            <w:left w:val="none" w:sz="0" w:space="0" w:color="auto"/>
            <w:bottom w:val="none" w:sz="0" w:space="0" w:color="auto"/>
            <w:right w:val="none" w:sz="0" w:space="0" w:color="auto"/>
          </w:divBdr>
        </w:div>
        <w:div w:id="242573966">
          <w:marLeft w:val="0"/>
          <w:marRight w:val="0"/>
          <w:marTop w:val="0"/>
          <w:marBottom w:val="0"/>
          <w:divBdr>
            <w:top w:val="none" w:sz="0" w:space="0" w:color="auto"/>
            <w:left w:val="none" w:sz="0" w:space="0" w:color="auto"/>
            <w:bottom w:val="none" w:sz="0" w:space="0" w:color="auto"/>
            <w:right w:val="none" w:sz="0" w:space="0" w:color="auto"/>
          </w:divBdr>
        </w:div>
        <w:div w:id="389888909">
          <w:marLeft w:val="0"/>
          <w:marRight w:val="0"/>
          <w:marTop w:val="0"/>
          <w:marBottom w:val="0"/>
          <w:divBdr>
            <w:top w:val="none" w:sz="0" w:space="0" w:color="auto"/>
            <w:left w:val="none" w:sz="0" w:space="0" w:color="auto"/>
            <w:bottom w:val="none" w:sz="0" w:space="0" w:color="auto"/>
            <w:right w:val="none" w:sz="0" w:space="0" w:color="auto"/>
          </w:divBdr>
        </w:div>
        <w:div w:id="860975323">
          <w:marLeft w:val="0"/>
          <w:marRight w:val="0"/>
          <w:marTop w:val="0"/>
          <w:marBottom w:val="0"/>
          <w:divBdr>
            <w:top w:val="none" w:sz="0" w:space="0" w:color="auto"/>
            <w:left w:val="none" w:sz="0" w:space="0" w:color="auto"/>
            <w:bottom w:val="none" w:sz="0" w:space="0" w:color="auto"/>
            <w:right w:val="none" w:sz="0" w:space="0" w:color="auto"/>
          </w:divBdr>
        </w:div>
      </w:divsChild>
    </w:div>
    <w:div w:id="993068244">
      <w:bodyDiv w:val="1"/>
      <w:marLeft w:val="0"/>
      <w:marRight w:val="0"/>
      <w:marTop w:val="0"/>
      <w:marBottom w:val="0"/>
      <w:divBdr>
        <w:top w:val="none" w:sz="0" w:space="0" w:color="auto"/>
        <w:left w:val="none" w:sz="0" w:space="0" w:color="auto"/>
        <w:bottom w:val="none" w:sz="0" w:space="0" w:color="auto"/>
        <w:right w:val="none" w:sz="0" w:space="0" w:color="auto"/>
      </w:divBdr>
      <w:divsChild>
        <w:div w:id="403795517">
          <w:marLeft w:val="0"/>
          <w:marRight w:val="0"/>
          <w:marTop w:val="0"/>
          <w:marBottom w:val="0"/>
          <w:divBdr>
            <w:top w:val="none" w:sz="0" w:space="0" w:color="auto"/>
            <w:left w:val="none" w:sz="0" w:space="0" w:color="auto"/>
            <w:bottom w:val="none" w:sz="0" w:space="0" w:color="auto"/>
            <w:right w:val="none" w:sz="0" w:space="0" w:color="auto"/>
          </w:divBdr>
        </w:div>
        <w:div w:id="1016733113">
          <w:marLeft w:val="0"/>
          <w:marRight w:val="0"/>
          <w:marTop w:val="0"/>
          <w:marBottom w:val="0"/>
          <w:divBdr>
            <w:top w:val="none" w:sz="0" w:space="0" w:color="auto"/>
            <w:left w:val="none" w:sz="0" w:space="0" w:color="auto"/>
            <w:bottom w:val="none" w:sz="0" w:space="0" w:color="auto"/>
            <w:right w:val="none" w:sz="0" w:space="0" w:color="auto"/>
          </w:divBdr>
        </w:div>
        <w:div w:id="1704596808">
          <w:marLeft w:val="0"/>
          <w:marRight w:val="0"/>
          <w:marTop w:val="0"/>
          <w:marBottom w:val="0"/>
          <w:divBdr>
            <w:top w:val="none" w:sz="0" w:space="0" w:color="auto"/>
            <w:left w:val="none" w:sz="0" w:space="0" w:color="auto"/>
            <w:bottom w:val="none" w:sz="0" w:space="0" w:color="auto"/>
            <w:right w:val="none" w:sz="0" w:space="0" w:color="auto"/>
          </w:divBdr>
        </w:div>
        <w:div w:id="1842622223">
          <w:marLeft w:val="0"/>
          <w:marRight w:val="0"/>
          <w:marTop w:val="0"/>
          <w:marBottom w:val="0"/>
          <w:divBdr>
            <w:top w:val="none" w:sz="0" w:space="0" w:color="auto"/>
            <w:left w:val="none" w:sz="0" w:space="0" w:color="auto"/>
            <w:bottom w:val="none" w:sz="0" w:space="0" w:color="auto"/>
            <w:right w:val="none" w:sz="0" w:space="0" w:color="auto"/>
          </w:divBdr>
        </w:div>
        <w:div w:id="1673291868">
          <w:marLeft w:val="0"/>
          <w:marRight w:val="0"/>
          <w:marTop w:val="0"/>
          <w:marBottom w:val="0"/>
          <w:divBdr>
            <w:top w:val="none" w:sz="0" w:space="0" w:color="auto"/>
            <w:left w:val="none" w:sz="0" w:space="0" w:color="auto"/>
            <w:bottom w:val="none" w:sz="0" w:space="0" w:color="auto"/>
            <w:right w:val="none" w:sz="0" w:space="0" w:color="auto"/>
          </w:divBdr>
        </w:div>
        <w:div w:id="721053213">
          <w:marLeft w:val="0"/>
          <w:marRight w:val="0"/>
          <w:marTop w:val="0"/>
          <w:marBottom w:val="0"/>
          <w:divBdr>
            <w:top w:val="none" w:sz="0" w:space="0" w:color="auto"/>
            <w:left w:val="none" w:sz="0" w:space="0" w:color="auto"/>
            <w:bottom w:val="none" w:sz="0" w:space="0" w:color="auto"/>
            <w:right w:val="none" w:sz="0" w:space="0" w:color="auto"/>
          </w:divBdr>
        </w:div>
        <w:div w:id="2076464002">
          <w:marLeft w:val="0"/>
          <w:marRight w:val="0"/>
          <w:marTop w:val="0"/>
          <w:marBottom w:val="0"/>
          <w:divBdr>
            <w:top w:val="none" w:sz="0" w:space="0" w:color="auto"/>
            <w:left w:val="none" w:sz="0" w:space="0" w:color="auto"/>
            <w:bottom w:val="none" w:sz="0" w:space="0" w:color="auto"/>
            <w:right w:val="none" w:sz="0" w:space="0" w:color="auto"/>
          </w:divBdr>
        </w:div>
        <w:div w:id="1153444427">
          <w:marLeft w:val="0"/>
          <w:marRight w:val="0"/>
          <w:marTop w:val="0"/>
          <w:marBottom w:val="0"/>
          <w:divBdr>
            <w:top w:val="none" w:sz="0" w:space="0" w:color="auto"/>
            <w:left w:val="none" w:sz="0" w:space="0" w:color="auto"/>
            <w:bottom w:val="none" w:sz="0" w:space="0" w:color="auto"/>
            <w:right w:val="none" w:sz="0" w:space="0" w:color="auto"/>
          </w:divBdr>
        </w:div>
        <w:div w:id="645087787">
          <w:marLeft w:val="0"/>
          <w:marRight w:val="0"/>
          <w:marTop w:val="0"/>
          <w:marBottom w:val="0"/>
          <w:divBdr>
            <w:top w:val="none" w:sz="0" w:space="0" w:color="auto"/>
            <w:left w:val="none" w:sz="0" w:space="0" w:color="auto"/>
            <w:bottom w:val="none" w:sz="0" w:space="0" w:color="auto"/>
            <w:right w:val="none" w:sz="0" w:space="0" w:color="auto"/>
          </w:divBdr>
        </w:div>
        <w:div w:id="93522419">
          <w:marLeft w:val="0"/>
          <w:marRight w:val="0"/>
          <w:marTop w:val="0"/>
          <w:marBottom w:val="0"/>
          <w:divBdr>
            <w:top w:val="none" w:sz="0" w:space="0" w:color="auto"/>
            <w:left w:val="none" w:sz="0" w:space="0" w:color="auto"/>
            <w:bottom w:val="none" w:sz="0" w:space="0" w:color="auto"/>
            <w:right w:val="none" w:sz="0" w:space="0" w:color="auto"/>
          </w:divBdr>
        </w:div>
      </w:divsChild>
    </w:div>
    <w:div w:id="1111903352">
      <w:bodyDiv w:val="1"/>
      <w:marLeft w:val="0"/>
      <w:marRight w:val="0"/>
      <w:marTop w:val="0"/>
      <w:marBottom w:val="0"/>
      <w:divBdr>
        <w:top w:val="none" w:sz="0" w:space="0" w:color="auto"/>
        <w:left w:val="none" w:sz="0" w:space="0" w:color="auto"/>
        <w:bottom w:val="none" w:sz="0" w:space="0" w:color="auto"/>
        <w:right w:val="none" w:sz="0" w:space="0" w:color="auto"/>
      </w:divBdr>
      <w:divsChild>
        <w:div w:id="566381449">
          <w:marLeft w:val="0"/>
          <w:marRight w:val="0"/>
          <w:marTop w:val="0"/>
          <w:marBottom w:val="0"/>
          <w:divBdr>
            <w:top w:val="none" w:sz="0" w:space="0" w:color="auto"/>
            <w:left w:val="none" w:sz="0" w:space="0" w:color="auto"/>
            <w:bottom w:val="none" w:sz="0" w:space="0" w:color="auto"/>
            <w:right w:val="none" w:sz="0" w:space="0" w:color="auto"/>
          </w:divBdr>
        </w:div>
        <w:div w:id="1577008187">
          <w:marLeft w:val="0"/>
          <w:marRight w:val="0"/>
          <w:marTop w:val="0"/>
          <w:marBottom w:val="0"/>
          <w:divBdr>
            <w:top w:val="none" w:sz="0" w:space="0" w:color="auto"/>
            <w:left w:val="none" w:sz="0" w:space="0" w:color="auto"/>
            <w:bottom w:val="none" w:sz="0" w:space="0" w:color="auto"/>
            <w:right w:val="none" w:sz="0" w:space="0" w:color="auto"/>
          </w:divBdr>
        </w:div>
        <w:div w:id="1195145923">
          <w:marLeft w:val="0"/>
          <w:marRight w:val="0"/>
          <w:marTop w:val="0"/>
          <w:marBottom w:val="0"/>
          <w:divBdr>
            <w:top w:val="none" w:sz="0" w:space="0" w:color="auto"/>
            <w:left w:val="none" w:sz="0" w:space="0" w:color="auto"/>
            <w:bottom w:val="none" w:sz="0" w:space="0" w:color="auto"/>
            <w:right w:val="none" w:sz="0" w:space="0" w:color="auto"/>
          </w:divBdr>
        </w:div>
        <w:div w:id="942885730">
          <w:marLeft w:val="0"/>
          <w:marRight w:val="0"/>
          <w:marTop w:val="0"/>
          <w:marBottom w:val="0"/>
          <w:divBdr>
            <w:top w:val="none" w:sz="0" w:space="0" w:color="auto"/>
            <w:left w:val="none" w:sz="0" w:space="0" w:color="auto"/>
            <w:bottom w:val="none" w:sz="0" w:space="0" w:color="auto"/>
            <w:right w:val="none" w:sz="0" w:space="0" w:color="auto"/>
          </w:divBdr>
        </w:div>
        <w:div w:id="430320862">
          <w:marLeft w:val="0"/>
          <w:marRight w:val="0"/>
          <w:marTop w:val="0"/>
          <w:marBottom w:val="0"/>
          <w:divBdr>
            <w:top w:val="none" w:sz="0" w:space="0" w:color="auto"/>
            <w:left w:val="none" w:sz="0" w:space="0" w:color="auto"/>
            <w:bottom w:val="none" w:sz="0" w:space="0" w:color="auto"/>
            <w:right w:val="none" w:sz="0" w:space="0" w:color="auto"/>
          </w:divBdr>
        </w:div>
        <w:div w:id="1541166194">
          <w:marLeft w:val="0"/>
          <w:marRight w:val="0"/>
          <w:marTop w:val="0"/>
          <w:marBottom w:val="0"/>
          <w:divBdr>
            <w:top w:val="none" w:sz="0" w:space="0" w:color="auto"/>
            <w:left w:val="none" w:sz="0" w:space="0" w:color="auto"/>
            <w:bottom w:val="none" w:sz="0" w:space="0" w:color="auto"/>
            <w:right w:val="none" w:sz="0" w:space="0" w:color="auto"/>
          </w:divBdr>
        </w:div>
        <w:div w:id="848831419">
          <w:marLeft w:val="0"/>
          <w:marRight w:val="0"/>
          <w:marTop w:val="0"/>
          <w:marBottom w:val="0"/>
          <w:divBdr>
            <w:top w:val="none" w:sz="0" w:space="0" w:color="auto"/>
            <w:left w:val="none" w:sz="0" w:space="0" w:color="auto"/>
            <w:bottom w:val="none" w:sz="0" w:space="0" w:color="auto"/>
            <w:right w:val="none" w:sz="0" w:space="0" w:color="auto"/>
          </w:divBdr>
        </w:div>
      </w:divsChild>
    </w:div>
    <w:div w:id="1128550507">
      <w:bodyDiv w:val="1"/>
      <w:marLeft w:val="0"/>
      <w:marRight w:val="0"/>
      <w:marTop w:val="0"/>
      <w:marBottom w:val="0"/>
      <w:divBdr>
        <w:top w:val="none" w:sz="0" w:space="0" w:color="auto"/>
        <w:left w:val="none" w:sz="0" w:space="0" w:color="auto"/>
        <w:bottom w:val="none" w:sz="0" w:space="0" w:color="auto"/>
        <w:right w:val="none" w:sz="0" w:space="0" w:color="auto"/>
      </w:divBdr>
      <w:divsChild>
        <w:div w:id="576676124">
          <w:marLeft w:val="0"/>
          <w:marRight w:val="0"/>
          <w:marTop w:val="0"/>
          <w:marBottom w:val="0"/>
          <w:divBdr>
            <w:top w:val="none" w:sz="0" w:space="0" w:color="auto"/>
            <w:left w:val="none" w:sz="0" w:space="0" w:color="auto"/>
            <w:bottom w:val="none" w:sz="0" w:space="0" w:color="auto"/>
            <w:right w:val="none" w:sz="0" w:space="0" w:color="auto"/>
          </w:divBdr>
        </w:div>
        <w:div w:id="501359920">
          <w:marLeft w:val="0"/>
          <w:marRight w:val="0"/>
          <w:marTop w:val="0"/>
          <w:marBottom w:val="0"/>
          <w:divBdr>
            <w:top w:val="none" w:sz="0" w:space="0" w:color="auto"/>
            <w:left w:val="none" w:sz="0" w:space="0" w:color="auto"/>
            <w:bottom w:val="none" w:sz="0" w:space="0" w:color="auto"/>
            <w:right w:val="none" w:sz="0" w:space="0" w:color="auto"/>
          </w:divBdr>
        </w:div>
        <w:div w:id="855971552">
          <w:marLeft w:val="0"/>
          <w:marRight w:val="0"/>
          <w:marTop w:val="0"/>
          <w:marBottom w:val="0"/>
          <w:divBdr>
            <w:top w:val="none" w:sz="0" w:space="0" w:color="auto"/>
            <w:left w:val="none" w:sz="0" w:space="0" w:color="auto"/>
            <w:bottom w:val="none" w:sz="0" w:space="0" w:color="auto"/>
            <w:right w:val="none" w:sz="0" w:space="0" w:color="auto"/>
          </w:divBdr>
        </w:div>
        <w:div w:id="242300854">
          <w:marLeft w:val="0"/>
          <w:marRight w:val="0"/>
          <w:marTop w:val="0"/>
          <w:marBottom w:val="0"/>
          <w:divBdr>
            <w:top w:val="none" w:sz="0" w:space="0" w:color="auto"/>
            <w:left w:val="none" w:sz="0" w:space="0" w:color="auto"/>
            <w:bottom w:val="none" w:sz="0" w:space="0" w:color="auto"/>
            <w:right w:val="none" w:sz="0" w:space="0" w:color="auto"/>
          </w:divBdr>
        </w:div>
        <w:div w:id="1357122988">
          <w:marLeft w:val="0"/>
          <w:marRight w:val="0"/>
          <w:marTop w:val="0"/>
          <w:marBottom w:val="0"/>
          <w:divBdr>
            <w:top w:val="none" w:sz="0" w:space="0" w:color="auto"/>
            <w:left w:val="none" w:sz="0" w:space="0" w:color="auto"/>
            <w:bottom w:val="none" w:sz="0" w:space="0" w:color="auto"/>
            <w:right w:val="none" w:sz="0" w:space="0" w:color="auto"/>
          </w:divBdr>
        </w:div>
        <w:div w:id="397704406">
          <w:marLeft w:val="0"/>
          <w:marRight w:val="0"/>
          <w:marTop w:val="0"/>
          <w:marBottom w:val="0"/>
          <w:divBdr>
            <w:top w:val="none" w:sz="0" w:space="0" w:color="auto"/>
            <w:left w:val="none" w:sz="0" w:space="0" w:color="auto"/>
            <w:bottom w:val="none" w:sz="0" w:space="0" w:color="auto"/>
            <w:right w:val="none" w:sz="0" w:space="0" w:color="auto"/>
          </w:divBdr>
        </w:div>
        <w:div w:id="941109364">
          <w:marLeft w:val="0"/>
          <w:marRight w:val="0"/>
          <w:marTop w:val="0"/>
          <w:marBottom w:val="0"/>
          <w:divBdr>
            <w:top w:val="none" w:sz="0" w:space="0" w:color="auto"/>
            <w:left w:val="none" w:sz="0" w:space="0" w:color="auto"/>
            <w:bottom w:val="none" w:sz="0" w:space="0" w:color="auto"/>
            <w:right w:val="none" w:sz="0" w:space="0" w:color="auto"/>
          </w:divBdr>
        </w:div>
        <w:div w:id="2018849939">
          <w:marLeft w:val="0"/>
          <w:marRight w:val="0"/>
          <w:marTop w:val="0"/>
          <w:marBottom w:val="0"/>
          <w:divBdr>
            <w:top w:val="none" w:sz="0" w:space="0" w:color="auto"/>
            <w:left w:val="none" w:sz="0" w:space="0" w:color="auto"/>
            <w:bottom w:val="none" w:sz="0" w:space="0" w:color="auto"/>
            <w:right w:val="none" w:sz="0" w:space="0" w:color="auto"/>
          </w:divBdr>
        </w:div>
        <w:div w:id="179590003">
          <w:marLeft w:val="0"/>
          <w:marRight w:val="0"/>
          <w:marTop w:val="0"/>
          <w:marBottom w:val="0"/>
          <w:divBdr>
            <w:top w:val="none" w:sz="0" w:space="0" w:color="auto"/>
            <w:left w:val="none" w:sz="0" w:space="0" w:color="auto"/>
            <w:bottom w:val="none" w:sz="0" w:space="0" w:color="auto"/>
            <w:right w:val="none" w:sz="0" w:space="0" w:color="auto"/>
          </w:divBdr>
        </w:div>
        <w:div w:id="76097507">
          <w:marLeft w:val="0"/>
          <w:marRight w:val="0"/>
          <w:marTop w:val="0"/>
          <w:marBottom w:val="0"/>
          <w:divBdr>
            <w:top w:val="none" w:sz="0" w:space="0" w:color="auto"/>
            <w:left w:val="none" w:sz="0" w:space="0" w:color="auto"/>
            <w:bottom w:val="none" w:sz="0" w:space="0" w:color="auto"/>
            <w:right w:val="none" w:sz="0" w:space="0" w:color="auto"/>
          </w:divBdr>
        </w:div>
      </w:divsChild>
    </w:div>
    <w:div w:id="1153523525">
      <w:bodyDiv w:val="1"/>
      <w:marLeft w:val="0"/>
      <w:marRight w:val="0"/>
      <w:marTop w:val="0"/>
      <w:marBottom w:val="0"/>
      <w:divBdr>
        <w:top w:val="none" w:sz="0" w:space="0" w:color="auto"/>
        <w:left w:val="none" w:sz="0" w:space="0" w:color="auto"/>
        <w:bottom w:val="none" w:sz="0" w:space="0" w:color="auto"/>
        <w:right w:val="none" w:sz="0" w:space="0" w:color="auto"/>
      </w:divBdr>
      <w:divsChild>
        <w:div w:id="244460201">
          <w:marLeft w:val="0"/>
          <w:marRight w:val="0"/>
          <w:marTop w:val="0"/>
          <w:marBottom w:val="0"/>
          <w:divBdr>
            <w:top w:val="none" w:sz="0" w:space="0" w:color="auto"/>
            <w:left w:val="none" w:sz="0" w:space="0" w:color="auto"/>
            <w:bottom w:val="none" w:sz="0" w:space="0" w:color="auto"/>
            <w:right w:val="none" w:sz="0" w:space="0" w:color="auto"/>
          </w:divBdr>
        </w:div>
        <w:div w:id="759716549">
          <w:marLeft w:val="0"/>
          <w:marRight w:val="0"/>
          <w:marTop w:val="0"/>
          <w:marBottom w:val="0"/>
          <w:divBdr>
            <w:top w:val="none" w:sz="0" w:space="0" w:color="auto"/>
            <w:left w:val="none" w:sz="0" w:space="0" w:color="auto"/>
            <w:bottom w:val="none" w:sz="0" w:space="0" w:color="auto"/>
            <w:right w:val="none" w:sz="0" w:space="0" w:color="auto"/>
          </w:divBdr>
        </w:div>
        <w:div w:id="1713578385">
          <w:marLeft w:val="0"/>
          <w:marRight w:val="0"/>
          <w:marTop w:val="0"/>
          <w:marBottom w:val="0"/>
          <w:divBdr>
            <w:top w:val="none" w:sz="0" w:space="0" w:color="auto"/>
            <w:left w:val="none" w:sz="0" w:space="0" w:color="auto"/>
            <w:bottom w:val="none" w:sz="0" w:space="0" w:color="auto"/>
            <w:right w:val="none" w:sz="0" w:space="0" w:color="auto"/>
          </w:divBdr>
        </w:div>
        <w:div w:id="1445031381">
          <w:marLeft w:val="0"/>
          <w:marRight w:val="0"/>
          <w:marTop w:val="0"/>
          <w:marBottom w:val="0"/>
          <w:divBdr>
            <w:top w:val="none" w:sz="0" w:space="0" w:color="auto"/>
            <w:left w:val="none" w:sz="0" w:space="0" w:color="auto"/>
            <w:bottom w:val="none" w:sz="0" w:space="0" w:color="auto"/>
            <w:right w:val="none" w:sz="0" w:space="0" w:color="auto"/>
          </w:divBdr>
        </w:div>
        <w:div w:id="740054715">
          <w:marLeft w:val="0"/>
          <w:marRight w:val="0"/>
          <w:marTop w:val="0"/>
          <w:marBottom w:val="0"/>
          <w:divBdr>
            <w:top w:val="none" w:sz="0" w:space="0" w:color="auto"/>
            <w:left w:val="none" w:sz="0" w:space="0" w:color="auto"/>
            <w:bottom w:val="none" w:sz="0" w:space="0" w:color="auto"/>
            <w:right w:val="none" w:sz="0" w:space="0" w:color="auto"/>
          </w:divBdr>
        </w:div>
        <w:div w:id="1464421294">
          <w:marLeft w:val="0"/>
          <w:marRight w:val="0"/>
          <w:marTop w:val="0"/>
          <w:marBottom w:val="0"/>
          <w:divBdr>
            <w:top w:val="none" w:sz="0" w:space="0" w:color="auto"/>
            <w:left w:val="none" w:sz="0" w:space="0" w:color="auto"/>
            <w:bottom w:val="none" w:sz="0" w:space="0" w:color="auto"/>
            <w:right w:val="none" w:sz="0" w:space="0" w:color="auto"/>
          </w:divBdr>
        </w:div>
        <w:div w:id="1836333226">
          <w:marLeft w:val="0"/>
          <w:marRight w:val="0"/>
          <w:marTop w:val="0"/>
          <w:marBottom w:val="0"/>
          <w:divBdr>
            <w:top w:val="none" w:sz="0" w:space="0" w:color="auto"/>
            <w:left w:val="none" w:sz="0" w:space="0" w:color="auto"/>
            <w:bottom w:val="none" w:sz="0" w:space="0" w:color="auto"/>
            <w:right w:val="none" w:sz="0" w:space="0" w:color="auto"/>
          </w:divBdr>
        </w:div>
        <w:div w:id="2059158194">
          <w:marLeft w:val="0"/>
          <w:marRight w:val="0"/>
          <w:marTop w:val="0"/>
          <w:marBottom w:val="0"/>
          <w:divBdr>
            <w:top w:val="none" w:sz="0" w:space="0" w:color="auto"/>
            <w:left w:val="none" w:sz="0" w:space="0" w:color="auto"/>
            <w:bottom w:val="none" w:sz="0" w:space="0" w:color="auto"/>
            <w:right w:val="none" w:sz="0" w:space="0" w:color="auto"/>
          </w:divBdr>
        </w:div>
      </w:divsChild>
    </w:div>
    <w:div w:id="1156649387">
      <w:bodyDiv w:val="1"/>
      <w:marLeft w:val="0"/>
      <w:marRight w:val="0"/>
      <w:marTop w:val="0"/>
      <w:marBottom w:val="0"/>
      <w:divBdr>
        <w:top w:val="none" w:sz="0" w:space="0" w:color="auto"/>
        <w:left w:val="none" w:sz="0" w:space="0" w:color="auto"/>
        <w:bottom w:val="none" w:sz="0" w:space="0" w:color="auto"/>
        <w:right w:val="none" w:sz="0" w:space="0" w:color="auto"/>
      </w:divBdr>
      <w:divsChild>
        <w:div w:id="1264530491">
          <w:marLeft w:val="0"/>
          <w:marRight w:val="0"/>
          <w:marTop w:val="0"/>
          <w:marBottom w:val="0"/>
          <w:divBdr>
            <w:top w:val="none" w:sz="0" w:space="0" w:color="auto"/>
            <w:left w:val="none" w:sz="0" w:space="0" w:color="auto"/>
            <w:bottom w:val="none" w:sz="0" w:space="0" w:color="auto"/>
            <w:right w:val="none" w:sz="0" w:space="0" w:color="auto"/>
          </w:divBdr>
        </w:div>
        <w:div w:id="1615939864">
          <w:marLeft w:val="0"/>
          <w:marRight w:val="0"/>
          <w:marTop w:val="0"/>
          <w:marBottom w:val="0"/>
          <w:divBdr>
            <w:top w:val="none" w:sz="0" w:space="0" w:color="auto"/>
            <w:left w:val="none" w:sz="0" w:space="0" w:color="auto"/>
            <w:bottom w:val="none" w:sz="0" w:space="0" w:color="auto"/>
            <w:right w:val="none" w:sz="0" w:space="0" w:color="auto"/>
          </w:divBdr>
        </w:div>
        <w:div w:id="1187447208">
          <w:marLeft w:val="0"/>
          <w:marRight w:val="0"/>
          <w:marTop w:val="0"/>
          <w:marBottom w:val="0"/>
          <w:divBdr>
            <w:top w:val="none" w:sz="0" w:space="0" w:color="auto"/>
            <w:left w:val="none" w:sz="0" w:space="0" w:color="auto"/>
            <w:bottom w:val="none" w:sz="0" w:space="0" w:color="auto"/>
            <w:right w:val="none" w:sz="0" w:space="0" w:color="auto"/>
          </w:divBdr>
        </w:div>
        <w:div w:id="120154255">
          <w:marLeft w:val="0"/>
          <w:marRight w:val="0"/>
          <w:marTop w:val="0"/>
          <w:marBottom w:val="0"/>
          <w:divBdr>
            <w:top w:val="none" w:sz="0" w:space="0" w:color="auto"/>
            <w:left w:val="none" w:sz="0" w:space="0" w:color="auto"/>
            <w:bottom w:val="none" w:sz="0" w:space="0" w:color="auto"/>
            <w:right w:val="none" w:sz="0" w:space="0" w:color="auto"/>
          </w:divBdr>
        </w:div>
        <w:div w:id="1297566413">
          <w:marLeft w:val="0"/>
          <w:marRight w:val="0"/>
          <w:marTop w:val="0"/>
          <w:marBottom w:val="0"/>
          <w:divBdr>
            <w:top w:val="none" w:sz="0" w:space="0" w:color="auto"/>
            <w:left w:val="none" w:sz="0" w:space="0" w:color="auto"/>
            <w:bottom w:val="none" w:sz="0" w:space="0" w:color="auto"/>
            <w:right w:val="none" w:sz="0" w:space="0" w:color="auto"/>
          </w:divBdr>
        </w:div>
      </w:divsChild>
    </w:div>
    <w:div w:id="1289124407">
      <w:bodyDiv w:val="1"/>
      <w:marLeft w:val="0"/>
      <w:marRight w:val="0"/>
      <w:marTop w:val="0"/>
      <w:marBottom w:val="0"/>
      <w:divBdr>
        <w:top w:val="none" w:sz="0" w:space="0" w:color="auto"/>
        <w:left w:val="none" w:sz="0" w:space="0" w:color="auto"/>
        <w:bottom w:val="none" w:sz="0" w:space="0" w:color="auto"/>
        <w:right w:val="none" w:sz="0" w:space="0" w:color="auto"/>
      </w:divBdr>
      <w:divsChild>
        <w:div w:id="1523208244">
          <w:marLeft w:val="0"/>
          <w:marRight w:val="0"/>
          <w:marTop w:val="0"/>
          <w:marBottom w:val="0"/>
          <w:divBdr>
            <w:top w:val="none" w:sz="0" w:space="0" w:color="auto"/>
            <w:left w:val="none" w:sz="0" w:space="0" w:color="auto"/>
            <w:bottom w:val="none" w:sz="0" w:space="0" w:color="auto"/>
            <w:right w:val="none" w:sz="0" w:space="0" w:color="auto"/>
          </w:divBdr>
        </w:div>
        <w:div w:id="1794864727">
          <w:marLeft w:val="0"/>
          <w:marRight w:val="0"/>
          <w:marTop w:val="0"/>
          <w:marBottom w:val="0"/>
          <w:divBdr>
            <w:top w:val="none" w:sz="0" w:space="0" w:color="auto"/>
            <w:left w:val="none" w:sz="0" w:space="0" w:color="auto"/>
            <w:bottom w:val="none" w:sz="0" w:space="0" w:color="auto"/>
            <w:right w:val="none" w:sz="0" w:space="0" w:color="auto"/>
          </w:divBdr>
        </w:div>
        <w:div w:id="560364678">
          <w:marLeft w:val="0"/>
          <w:marRight w:val="0"/>
          <w:marTop w:val="0"/>
          <w:marBottom w:val="0"/>
          <w:divBdr>
            <w:top w:val="none" w:sz="0" w:space="0" w:color="auto"/>
            <w:left w:val="none" w:sz="0" w:space="0" w:color="auto"/>
            <w:bottom w:val="none" w:sz="0" w:space="0" w:color="auto"/>
            <w:right w:val="none" w:sz="0" w:space="0" w:color="auto"/>
          </w:divBdr>
        </w:div>
        <w:div w:id="1192843403">
          <w:marLeft w:val="0"/>
          <w:marRight w:val="0"/>
          <w:marTop w:val="0"/>
          <w:marBottom w:val="0"/>
          <w:divBdr>
            <w:top w:val="none" w:sz="0" w:space="0" w:color="auto"/>
            <w:left w:val="none" w:sz="0" w:space="0" w:color="auto"/>
            <w:bottom w:val="none" w:sz="0" w:space="0" w:color="auto"/>
            <w:right w:val="none" w:sz="0" w:space="0" w:color="auto"/>
          </w:divBdr>
        </w:div>
        <w:div w:id="1916746561">
          <w:marLeft w:val="0"/>
          <w:marRight w:val="0"/>
          <w:marTop w:val="0"/>
          <w:marBottom w:val="0"/>
          <w:divBdr>
            <w:top w:val="none" w:sz="0" w:space="0" w:color="auto"/>
            <w:left w:val="none" w:sz="0" w:space="0" w:color="auto"/>
            <w:bottom w:val="none" w:sz="0" w:space="0" w:color="auto"/>
            <w:right w:val="none" w:sz="0" w:space="0" w:color="auto"/>
          </w:divBdr>
        </w:div>
        <w:div w:id="1278292051">
          <w:marLeft w:val="0"/>
          <w:marRight w:val="0"/>
          <w:marTop w:val="0"/>
          <w:marBottom w:val="0"/>
          <w:divBdr>
            <w:top w:val="none" w:sz="0" w:space="0" w:color="auto"/>
            <w:left w:val="none" w:sz="0" w:space="0" w:color="auto"/>
            <w:bottom w:val="none" w:sz="0" w:space="0" w:color="auto"/>
            <w:right w:val="none" w:sz="0" w:space="0" w:color="auto"/>
          </w:divBdr>
        </w:div>
      </w:divsChild>
    </w:div>
    <w:div w:id="1351298372">
      <w:bodyDiv w:val="1"/>
      <w:marLeft w:val="0"/>
      <w:marRight w:val="0"/>
      <w:marTop w:val="0"/>
      <w:marBottom w:val="0"/>
      <w:divBdr>
        <w:top w:val="none" w:sz="0" w:space="0" w:color="auto"/>
        <w:left w:val="none" w:sz="0" w:space="0" w:color="auto"/>
        <w:bottom w:val="none" w:sz="0" w:space="0" w:color="auto"/>
        <w:right w:val="none" w:sz="0" w:space="0" w:color="auto"/>
      </w:divBdr>
      <w:divsChild>
        <w:div w:id="922758569">
          <w:marLeft w:val="0"/>
          <w:marRight w:val="0"/>
          <w:marTop w:val="0"/>
          <w:marBottom w:val="0"/>
          <w:divBdr>
            <w:top w:val="none" w:sz="0" w:space="0" w:color="auto"/>
            <w:left w:val="none" w:sz="0" w:space="0" w:color="auto"/>
            <w:bottom w:val="none" w:sz="0" w:space="0" w:color="auto"/>
            <w:right w:val="none" w:sz="0" w:space="0" w:color="auto"/>
          </w:divBdr>
        </w:div>
        <w:div w:id="1125125465">
          <w:marLeft w:val="0"/>
          <w:marRight w:val="0"/>
          <w:marTop w:val="0"/>
          <w:marBottom w:val="0"/>
          <w:divBdr>
            <w:top w:val="none" w:sz="0" w:space="0" w:color="auto"/>
            <w:left w:val="none" w:sz="0" w:space="0" w:color="auto"/>
            <w:bottom w:val="none" w:sz="0" w:space="0" w:color="auto"/>
            <w:right w:val="none" w:sz="0" w:space="0" w:color="auto"/>
          </w:divBdr>
        </w:div>
        <w:div w:id="645624573">
          <w:marLeft w:val="0"/>
          <w:marRight w:val="0"/>
          <w:marTop w:val="0"/>
          <w:marBottom w:val="0"/>
          <w:divBdr>
            <w:top w:val="none" w:sz="0" w:space="0" w:color="auto"/>
            <w:left w:val="none" w:sz="0" w:space="0" w:color="auto"/>
            <w:bottom w:val="none" w:sz="0" w:space="0" w:color="auto"/>
            <w:right w:val="none" w:sz="0" w:space="0" w:color="auto"/>
          </w:divBdr>
        </w:div>
        <w:div w:id="55859444">
          <w:marLeft w:val="0"/>
          <w:marRight w:val="0"/>
          <w:marTop w:val="0"/>
          <w:marBottom w:val="0"/>
          <w:divBdr>
            <w:top w:val="none" w:sz="0" w:space="0" w:color="auto"/>
            <w:left w:val="none" w:sz="0" w:space="0" w:color="auto"/>
            <w:bottom w:val="none" w:sz="0" w:space="0" w:color="auto"/>
            <w:right w:val="none" w:sz="0" w:space="0" w:color="auto"/>
          </w:divBdr>
        </w:div>
        <w:div w:id="702756290">
          <w:marLeft w:val="0"/>
          <w:marRight w:val="0"/>
          <w:marTop w:val="0"/>
          <w:marBottom w:val="0"/>
          <w:divBdr>
            <w:top w:val="none" w:sz="0" w:space="0" w:color="auto"/>
            <w:left w:val="none" w:sz="0" w:space="0" w:color="auto"/>
            <w:bottom w:val="none" w:sz="0" w:space="0" w:color="auto"/>
            <w:right w:val="none" w:sz="0" w:space="0" w:color="auto"/>
          </w:divBdr>
        </w:div>
        <w:div w:id="1972514294">
          <w:marLeft w:val="0"/>
          <w:marRight w:val="0"/>
          <w:marTop w:val="0"/>
          <w:marBottom w:val="0"/>
          <w:divBdr>
            <w:top w:val="none" w:sz="0" w:space="0" w:color="auto"/>
            <w:left w:val="none" w:sz="0" w:space="0" w:color="auto"/>
            <w:bottom w:val="none" w:sz="0" w:space="0" w:color="auto"/>
            <w:right w:val="none" w:sz="0" w:space="0" w:color="auto"/>
          </w:divBdr>
        </w:div>
        <w:div w:id="1008486893">
          <w:marLeft w:val="0"/>
          <w:marRight w:val="0"/>
          <w:marTop w:val="0"/>
          <w:marBottom w:val="0"/>
          <w:divBdr>
            <w:top w:val="none" w:sz="0" w:space="0" w:color="auto"/>
            <w:left w:val="none" w:sz="0" w:space="0" w:color="auto"/>
            <w:bottom w:val="none" w:sz="0" w:space="0" w:color="auto"/>
            <w:right w:val="none" w:sz="0" w:space="0" w:color="auto"/>
          </w:divBdr>
        </w:div>
        <w:div w:id="751970257">
          <w:marLeft w:val="0"/>
          <w:marRight w:val="0"/>
          <w:marTop w:val="0"/>
          <w:marBottom w:val="0"/>
          <w:divBdr>
            <w:top w:val="none" w:sz="0" w:space="0" w:color="auto"/>
            <w:left w:val="none" w:sz="0" w:space="0" w:color="auto"/>
            <w:bottom w:val="none" w:sz="0" w:space="0" w:color="auto"/>
            <w:right w:val="none" w:sz="0" w:space="0" w:color="auto"/>
          </w:divBdr>
        </w:div>
        <w:div w:id="435752052">
          <w:marLeft w:val="0"/>
          <w:marRight w:val="0"/>
          <w:marTop w:val="0"/>
          <w:marBottom w:val="0"/>
          <w:divBdr>
            <w:top w:val="none" w:sz="0" w:space="0" w:color="auto"/>
            <w:left w:val="none" w:sz="0" w:space="0" w:color="auto"/>
            <w:bottom w:val="none" w:sz="0" w:space="0" w:color="auto"/>
            <w:right w:val="none" w:sz="0" w:space="0" w:color="auto"/>
          </w:divBdr>
        </w:div>
        <w:div w:id="1555460859">
          <w:marLeft w:val="0"/>
          <w:marRight w:val="0"/>
          <w:marTop w:val="0"/>
          <w:marBottom w:val="0"/>
          <w:divBdr>
            <w:top w:val="none" w:sz="0" w:space="0" w:color="auto"/>
            <w:left w:val="none" w:sz="0" w:space="0" w:color="auto"/>
            <w:bottom w:val="none" w:sz="0" w:space="0" w:color="auto"/>
            <w:right w:val="none" w:sz="0" w:space="0" w:color="auto"/>
          </w:divBdr>
        </w:div>
        <w:div w:id="921724614">
          <w:marLeft w:val="0"/>
          <w:marRight w:val="0"/>
          <w:marTop w:val="0"/>
          <w:marBottom w:val="0"/>
          <w:divBdr>
            <w:top w:val="none" w:sz="0" w:space="0" w:color="auto"/>
            <w:left w:val="none" w:sz="0" w:space="0" w:color="auto"/>
            <w:bottom w:val="none" w:sz="0" w:space="0" w:color="auto"/>
            <w:right w:val="none" w:sz="0" w:space="0" w:color="auto"/>
          </w:divBdr>
        </w:div>
      </w:divsChild>
    </w:div>
    <w:div w:id="1653219477">
      <w:bodyDiv w:val="1"/>
      <w:marLeft w:val="0"/>
      <w:marRight w:val="0"/>
      <w:marTop w:val="0"/>
      <w:marBottom w:val="0"/>
      <w:divBdr>
        <w:top w:val="none" w:sz="0" w:space="0" w:color="auto"/>
        <w:left w:val="none" w:sz="0" w:space="0" w:color="auto"/>
        <w:bottom w:val="none" w:sz="0" w:space="0" w:color="auto"/>
        <w:right w:val="none" w:sz="0" w:space="0" w:color="auto"/>
      </w:divBdr>
      <w:divsChild>
        <w:div w:id="1028868250">
          <w:marLeft w:val="0"/>
          <w:marRight w:val="0"/>
          <w:marTop w:val="0"/>
          <w:marBottom w:val="0"/>
          <w:divBdr>
            <w:top w:val="none" w:sz="0" w:space="0" w:color="auto"/>
            <w:left w:val="none" w:sz="0" w:space="0" w:color="auto"/>
            <w:bottom w:val="none" w:sz="0" w:space="0" w:color="auto"/>
            <w:right w:val="none" w:sz="0" w:space="0" w:color="auto"/>
          </w:divBdr>
        </w:div>
        <w:div w:id="1374303150">
          <w:marLeft w:val="0"/>
          <w:marRight w:val="0"/>
          <w:marTop w:val="0"/>
          <w:marBottom w:val="0"/>
          <w:divBdr>
            <w:top w:val="none" w:sz="0" w:space="0" w:color="auto"/>
            <w:left w:val="none" w:sz="0" w:space="0" w:color="auto"/>
            <w:bottom w:val="none" w:sz="0" w:space="0" w:color="auto"/>
            <w:right w:val="none" w:sz="0" w:space="0" w:color="auto"/>
          </w:divBdr>
        </w:div>
        <w:div w:id="610473681">
          <w:marLeft w:val="0"/>
          <w:marRight w:val="0"/>
          <w:marTop w:val="0"/>
          <w:marBottom w:val="0"/>
          <w:divBdr>
            <w:top w:val="none" w:sz="0" w:space="0" w:color="auto"/>
            <w:left w:val="none" w:sz="0" w:space="0" w:color="auto"/>
            <w:bottom w:val="none" w:sz="0" w:space="0" w:color="auto"/>
            <w:right w:val="none" w:sz="0" w:space="0" w:color="auto"/>
          </w:divBdr>
        </w:div>
        <w:div w:id="1464427879">
          <w:marLeft w:val="0"/>
          <w:marRight w:val="0"/>
          <w:marTop w:val="0"/>
          <w:marBottom w:val="0"/>
          <w:divBdr>
            <w:top w:val="none" w:sz="0" w:space="0" w:color="auto"/>
            <w:left w:val="none" w:sz="0" w:space="0" w:color="auto"/>
            <w:bottom w:val="none" w:sz="0" w:space="0" w:color="auto"/>
            <w:right w:val="none" w:sz="0" w:space="0" w:color="auto"/>
          </w:divBdr>
        </w:div>
        <w:div w:id="1418134610">
          <w:marLeft w:val="0"/>
          <w:marRight w:val="0"/>
          <w:marTop w:val="0"/>
          <w:marBottom w:val="0"/>
          <w:divBdr>
            <w:top w:val="none" w:sz="0" w:space="0" w:color="auto"/>
            <w:left w:val="none" w:sz="0" w:space="0" w:color="auto"/>
            <w:bottom w:val="none" w:sz="0" w:space="0" w:color="auto"/>
            <w:right w:val="none" w:sz="0" w:space="0" w:color="auto"/>
          </w:divBdr>
        </w:div>
        <w:div w:id="1058088831">
          <w:marLeft w:val="0"/>
          <w:marRight w:val="0"/>
          <w:marTop w:val="0"/>
          <w:marBottom w:val="0"/>
          <w:divBdr>
            <w:top w:val="none" w:sz="0" w:space="0" w:color="auto"/>
            <w:left w:val="none" w:sz="0" w:space="0" w:color="auto"/>
            <w:bottom w:val="none" w:sz="0" w:space="0" w:color="auto"/>
            <w:right w:val="none" w:sz="0" w:space="0" w:color="auto"/>
          </w:divBdr>
        </w:div>
        <w:div w:id="1336229439">
          <w:marLeft w:val="0"/>
          <w:marRight w:val="0"/>
          <w:marTop w:val="0"/>
          <w:marBottom w:val="0"/>
          <w:divBdr>
            <w:top w:val="none" w:sz="0" w:space="0" w:color="auto"/>
            <w:left w:val="none" w:sz="0" w:space="0" w:color="auto"/>
            <w:bottom w:val="none" w:sz="0" w:space="0" w:color="auto"/>
            <w:right w:val="none" w:sz="0" w:space="0" w:color="auto"/>
          </w:divBdr>
        </w:div>
        <w:div w:id="140537183">
          <w:marLeft w:val="0"/>
          <w:marRight w:val="0"/>
          <w:marTop w:val="0"/>
          <w:marBottom w:val="0"/>
          <w:divBdr>
            <w:top w:val="none" w:sz="0" w:space="0" w:color="auto"/>
            <w:left w:val="none" w:sz="0" w:space="0" w:color="auto"/>
            <w:bottom w:val="none" w:sz="0" w:space="0" w:color="auto"/>
            <w:right w:val="none" w:sz="0" w:space="0" w:color="auto"/>
          </w:divBdr>
        </w:div>
        <w:div w:id="152457953">
          <w:marLeft w:val="0"/>
          <w:marRight w:val="0"/>
          <w:marTop w:val="0"/>
          <w:marBottom w:val="0"/>
          <w:divBdr>
            <w:top w:val="none" w:sz="0" w:space="0" w:color="auto"/>
            <w:left w:val="none" w:sz="0" w:space="0" w:color="auto"/>
            <w:bottom w:val="none" w:sz="0" w:space="0" w:color="auto"/>
            <w:right w:val="none" w:sz="0" w:space="0" w:color="auto"/>
          </w:divBdr>
        </w:div>
        <w:div w:id="445661861">
          <w:marLeft w:val="0"/>
          <w:marRight w:val="0"/>
          <w:marTop w:val="0"/>
          <w:marBottom w:val="0"/>
          <w:divBdr>
            <w:top w:val="none" w:sz="0" w:space="0" w:color="auto"/>
            <w:left w:val="none" w:sz="0" w:space="0" w:color="auto"/>
            <w:bottom w:val="none" w:sz="0" w:space="0" w:color="auto"/>
            <w:right w:val="none" w:sz="0" w:space="0" w:color="auto"/>
          </w:divBdr>
        </w:div>
        <w:div w:id="1040739515">
          <w:marLeft w:val="0"/>
          <w:marRight w:val="0"/>
          <w:marTop w:val="0"/>
          <w:marBottom w:val="0"/>
          <w:divBdr>
            <w:top w:val="none" w:sz="0" w:space="0" w:color="auto"/>
            <w:left w:val="none" w:sz="0" w:space="0" w:color="auto"/>
            <w:bottom w:val="none" w:sz="0" w:space="0" w:color="auto"/>
            <w:right w:val="none" w:sz="0" w:space="0" w:color="auto"/>
          </w:divBdr>
        </w:div>
      </w:divsChild>
    </w:div>
    <w:div w:id="1825857202">
      <w:bodyDiv w:val="1"/>
      <w:marLeft w:val="0"/>
      <w:marRight w:val="0"/>
      <w:marTop w:val="0"/>
      <w:marBottom w:val="0"/>
      <w:divBdr>
        <w:top w:val="none" w:sz="0" w:space="0" w:color="auto"/>
        <w:left w:val="none" w:sz="0" w:space="0" w:color="auto"/>
        <w:bottom w:val="none" w:sz="0" w:space="0" w:color="auto"/>
        <w:right w:val="none" w:sz="0" w:space="0" w:color="auto"/>
      </w:divBdr>
      <w:divsChild>
        <w:div w:id="186260956">
          <w:marLeft w:val="0"/>
          <w:marRight w:val="0"/>
          <w:marTop w:val="0"/>
          <w:marBottom w:val="0"/>
          <w:divBdr>
            <w:top w:val="none" w:sz="0" w:space="0" w:color="auto"/>
            <w:left w:val="none" w:sz="0" w:space="0" w:color="auto"/>
            <w:bottom w:val="none" w:sz="0" w:space="0" w:color="auto"/>
            <w:right w:val="none" w:sz="0" w:space="0" w:color="auto"/>
          </w:divBdr>
        </w:div>
        <w:div w:id="455755780">
          <w:marLeft w:val="0"/>
          <w:marRight w:val="0"/>
          <w:marTop w:val="0"/>
          <w:marBottom w:val="0"/>
          <w:divBdr>
            <w:top w:val="none" w:sz="0" w:space="0" w:color="auto"/>
            <w:left w:val="none" w:sz="0" w:space="0" w:color="auto"/>
            <w:bottom w:val="none" w:sz="0" w:space="0" w:color="auto"/>
            <w:right w:val="none" w:sz="0" w:space="0" w:color="auto"/>
          </w:divBdr>
        </w:div>
        <w:div w:id="1344240536">
          <w:marLeft w:val="0"/>
          <w:marRight w:val="0"/>
          <w:marTop w:val="0"/>
          <w:marBottom w:val="0"/>
          <w:divBdr>
            <w:top w:val="none" w:sz="0" w:space="0" w:color="auto"/>
            <w:left w:val="none" w:sz="0" w:space="0" w:color="auto"/>
            <w:bottom w:val="none" w:sz="0" w:space="0" w:color="auto"/>
            <w:right w:val="none" w:sz="0" w:space="0" w:color="auto"/>
          </w:divBdr>
        </w:div>
        <w:div w:id="576591694">
          <w:marLeft w:val="0"/>
          <w:marRight w:val="0"/>
          <w:marTop w:val="0"/>
          <w:marBottom w:val="0"/>
          <w:divBdr>
            <w:top w:val="none" w:sz="0" w:space="0" w:color="auto"/>
            <w:left w:val="none" w:sz="0" w:space="0" w:color="auto"/>
            <w:bottom w:val="none" w:sz="0" w:space="0" w:color="auto"/>
            <w:right w:val="none" w:sz="0" w:space="0" w:color="auto"/>
          </w:divBdr>
        </w:div>
        <w:div w:id="330181654">
          <w:marLeft w:val="0"/>
          <w:marRight w:val="0"/>
          <w:marTop w:val="0"/>
          <w:marBottom w:val="0"/>
          <w:divBdr>
            <w:top w:val="none" w:sz="0" w:space="0" w:color="auto"/>
            <w:left w:val="none" w:sz="0" w:space="0" w:color="auto"/>
            <w:bottom w:val="none" w:sz="0" w:space="0" w:color="auto"/>
            <w:right w:val="none" w:sz="0" w:space="0" w:color="auto"/>
          </w:divBdr>
        </w:div>
        <w:div w:id="1663239486">
          <w:marLeft w:val="0"/>
          <w:marRight w:val="0"/>
          <w:marTop w:val="0"/>
          <w:marBottom w:val="0"/>
          <w:divBdr>
            <w:top w:val="none" w:sz="0" w:space="0" w:color="auto"/>
            <w:left w:val="none" w:sz="0" w:space="0" w:color="auto"/>
            <w:bottom w:val="none" w:sz="0" w:space="0" w:color="auto"/>
            <w:right w:val="none" w:sz="0" w:space="0" w:color="auto"/>
          </w:divBdr>
        </w:div>
        <w:div w:id="402721622">
          <w:marLeft w:val="0"/>
          <w:marRight w:val="0"/>
          <w:marTop w:val="0"/>
          <w:marBottom w:val="0"/>
          <w:divBdr>
            <w:top w:val="none" w:sz="0" w:space="0" w:color="auto"/>
            <w:left w:val="none" w:sz="0" w:space="0" w:color="auto"/>
            <w:bottom w:val="none" w:sz="0" w:space="0" w:color="auto"/>
            <w:right w:val="none" w:sz="0" w:space="0" w:color="auto"/>
          </w:divBdr>
        </w:div>
      </w:divsChild>
    </w:div>
    <w:div w:id="1898281252">
      <w:bodyDiv w:val="1"/>
      <w:marLeft w:val="0"/>
      <w:marRight w:val="0"/>
      <w:marTop w:val="0"/>
      <w:marBottom w:val="0"/>
      <w:divBdr>
        <w:top w:val="none" w:sz="0" w:space="0" w:color="auto"/>
        <w:left w:val="none" w:sz="0" w:space="0" w:color="auto"/>
        <w:bottom w:val="none" w:sz="0" w:space="0" w:color="auto"/>
        <w:right w:val="none" w:sz="0" w:space="0" w:color="auto"/>
      </w:divBdr>
      <w:divsChild>
        <w:div w:id="391320147">
          <w:marLeft w:val="0"/>
          <w:marRight w:val="0"/>
          <w:marTop w:val="0"/>
          <w:marBottom w:val="0"/>
          <w:divBdr>
            <w:top w:val="none" w:sz="0" w:space="0" w:color="auto"/>
            <w:left w:val="none" w:sz="0" w:space="0" w:color="auto"/>
            <w:bottom w:val="none" w:sz="0" w:space="0" w:color="auto"/>
            <w:right w:val="none" w:sz="0" w:space="0" w:color="auto"/>
          </w:divBdr>
        </w:div>
        <w:div w:id="32005496">
          <w:marLeft w:val="0"/>
          <w:marRight w:val="0"/>
          <w:marTop w:val="0"/>
          <w:marBottom w:val="0"/>
          <w:divBdr>
            <w:top w:val="none" w:sz="0" w:space="0" w:color="auto"/>
            <w:left w:val="none" w:sz="0" w:space="0" w:color="auto"/>
            <w:bottom w:val="none" w:sz="0" w:space="0" w:color="auto"/>
            <w:right w:val="none" w:sz="0" w:space="0" w:color="auto"/>
          </w:divBdr>
        </w:div>
        <w:div w:id="2031830533">
          <w:marLeft w:val="0"/>
          <w:marRight w:val="0"/>
          <w:marTop w:val="0"/>
          <w:marBottom w:val="0"/>
          <w:divBdr>
            <w:top w:val="none" w:sz="0" w:space="0" w:color="auto"/>
            <w:left w:val="none" w:sz="0" w:space="0" w:color="auto"/>
            <w:bottom w:val="none" w:sz="0" w:space="0" w:color="auto"/>
            <w:right w:val="none" w:sz="0" w:space="0" w:color="auto"/>
          </w:divBdr>
        </w:div>
        <w:div w:id="993028351">
          <w:marLeft w:val="0"/>
          <w:marRight w:val="0"/>
          <w:marTop w:val="0"/>
          <w:marBottom w:val="0"/>
          <w:divBdr>
            <w:top w:val="none" w:sz="0" w:space="0" w:color="auto"/>
            <w:left w:val="none" w:sz="0" w:space="0" w:color="auto"/>
            <w:bottom w:val="none" w:sz="0" w:space="0" w:color="auto"/>
            <w:right w:val="none" w:sz="0" w:space="0" w:color="auto"/>
          </w:divBdr>
        </w:div>
        <w:div w:id="753359974">
          <w:marLeft w:val="0"/>
          <w:marRight w:val="0"/>
          <w:marTop w:val="0"/>
          <w:marBottom w:val="0"/>
          <w:divBdr>
            <w:top w:val="none" w:sz="0" w:space="0" w:color="auto"/>
            <w:left w:val="none" w:sz="0" w:space="0" w:color="auto"/>
            <w:bottom w:val="none" w:sz="0" w:space="0" w:color="auto"/>
            <w:right w:val="none" w:sz="0" w:space="0" w:color="auto"/>
          </w:divBdr>
        </w:div>
        <w:div w:id="1291091624">
          <w:marLeft w:val="0"/>
          <w:marRight w:val="0"/>
          <w:marTop w:val="0"/>
          <w:marBottom w:val="0"/>
          <w:divBdr>
            <w:top w:val="none" w:sz="0" w:space="0" w:color="auto"/>
            <w:left w:val="none" w:sz="0" w:space="0" w:color="auto"/>
            <w:bottom w:val="none" w:sz="0" w:space="0" w:color="auto"/>
            <w:right w:val="none" w:sz="0" w:space="0" w:color="auto"/>
          </w:divBdr>
        </w:div>
        <w:div w:id="247930678">
          <w:marLeft w:val="0"/>
          <w:marRight w:val="0"/>
          <w:marTop w:val="0"/>
          <w:marBottom w:val="0"/>
          <w:divBdr>
            <w:top w:val="none" w:sz="0" w:space="0" w:color="auto"/>
            <w:left w:val="none" w:sz="0" w:space="0" w:color="auto"/>
            <w:bottom w:val="none" w:sz="0" w:space="0" w:color="auto"/>
            <w:right w:val="none" w:sz="0" w:space="0" w:color="auto"/>
          </w:divBdr>
        </w:div>
      </w:divsChild>
    </w:div>
    <w:div w:id="1914121707">
      <w:bodyDiv w:val="1"/>
      <w:marLeft w:val="0"/>
      <w:marRight w:val="0"/>
      <w:marTop w:val="0"/>
      <w:marBottom w:val="0"/>
      <w:divBdr>
        <w:top w:val="none" w:sz="0" w:space="0" w:color="auto"/>
        <w:left w:val="none" w:sz="0" w:space="0" w:color="auto"/>
        <w:bottom w:val="none" w:sz="0" w:space="0" w:color="auto"/>
        <w:right w:val="none" w:sz="0" w:space="0" w:color="auto"/>
      </w:divBdr>
      <w:divsChild>
        <w:div w:id="91634445">
          <w:marLeft w:val="0"/>
          <w:marRight w:val="0"/>
          <w:marTop w:val="0"/>
          <w:marBottom w:val="0"/>
          <w:divBdr>
            <w:top w:val="none" w:sz="0" w:space="0" w:color="auto"/>
            <w:left w:val="none" w:sz="0" w:space="0" w:color="auto"/>
            <w:bottom w:val="none" w:sz="0" w:space="0" w:color="auto"/>
            <w:right w:val="none" w:sz="0" w:space="0" w:color="auto"/>
          </w:divBdr>
        </w:div>
        <w:div w:id="142741116">
          <w:marLeft w:val="0"/>
          <w:marRight w:val="0"/>
          <w:marTop w:val="0"/>
          <w:marBottom w:val="0"/>
          <w:divBdr>
            <w:top w:val="none" w:sz="0" w:space="0" w:color="auto"/>
            <w:left w:val="none" w:sz="0" w:space="0" w:color="auto"/>
            <w:bottom w:val="none" w:sz="0" w:space="0" w:color="auto"/>
            <w:right w:val="none" w:sz="0" w:space="0" w:color="auto"/>
          </w:divBdr>
        </w:div>
        <w:div w:id="850291146">
          <w:marLeft w:val="0"/>
          <w:marRight w:val="0"/>
          <w:marTop w:val="0"/>
          <w:marBottom w:val="0"/>
          <w:divBdr>
            <w:top w:val="none" w:sz="0" w:space="0" w:color="auto"/>
            <w:left w:val="none" w:sz="0" w:space="0" w:color="auto"/>
            <w:bottom w:val="none" w:sz="0" w:space="0" w:color="auto"/>
            <w:right w:val="none" w:sz="0" w:space="0" w:color="auto"/>
          </w:divBdr>
        </w:div>
        <w:div w:id="89207808">
          <w:marLeft w:val="0"/>
          <w:marRight w:val="0"/>
          <w:marTop w:val="0"/>
          <w:marBottom w:val="0"/>
          <w:divBdr>
            <w:top w:val="none" w:sz="0" w:space="0" w:color="auto"/>
            <w:left w:val="none" w:sz="0" w:space="0" w:color="auto"/>
            <w:bottom w:val="none" w:sz="0" w:space="0" w:color="auto"/>
            <w:right w:val="none" w:sz="0" w:space="0" w:color="auto"/>
          </w:divBdr>
        </w:div>
        <w:div w:id="1970283175">
          <w:marLeft w:val="0"/>
          <w:marRight w:val="0"/>
          <w:marTop w:val="0"/>
          <w:marBottom w:val="0"/>
          <w:divBdr>
            <w:top w:val="none" w:sz="0" w:space="0" w:color="auto"/>
            <w:left w:val="none" w:sz="0" w:space="0" w:color="auto"/>
            <w:bottom w:val="none" w:sz="0" w:space="0" w:color="auto"/>
            <w:right w:val="none" w:sz="0" w:space="0" w:color="auto"/>
          </w:divBdr>
        </w:div>
        <w:div w:id="90202922">
          <w:marLeft w:val="0"/>
          <w:marRight w:val="0"/>
          <w:marTop w:val="0"/>
          <w:marBottom w:val="0"/>
          <w:divBdr>
            <w:top w:val="none" w:sz="0" w:space="0" w:color="auto"/>
            <w:left w:val="none" w:sz="0" w:space="0" w:color="auto"/>
            <w:bottom w:val="none" w:sz="0" w:space="0" w:color="auto"/>
            <w:right w:val="none" w:sz="0" w:space="0" w:color="auto"/>
          </w:divBdr>
        </w:div>
      </w:divsChild>
    </w:div>
    <w:div w:id="1983192189">
      <w:bodyDiv w:val="1"/>
      <w:marLeft w:val="0"/>
      <w:marRight w:val="0"/>
      <w:marTop w:val="0"/>
      <w:marBottom w:val="0"/>
      <w:divBdr>
        <w:top w:val="none" w:sz="0" w:space="0" w:color="auto"/>
        <w:left w:val="none" w:sz="0" w:space="0" w:color="auto"/>
        <w:bottom w:val="none" w:sz="0" w:space="0" w:color="auto"/>
        <w:right w:val="none" w:sz="0" w:space="0" w:color="auto"/>
      </w:divBdr>
      <w:divsChild>
        <w:div w:id="372735436">
          <w:marLeft w:val="0"/>
          <w:marRight w:val="0"/>
          <w:marTop w:val="0"/>
          <w:marBottom w:val="0"/>
          <w:divBdr>
            <w:top w:val="none" w:sz="0" w:space="0" w:color="auto"/>
            <w:left w:val="none" w:sz="0" w:space="0" w:color="auto"/>
            <w:bottom w:val="none" w:sz="0" w:space="0" w:color="auto"/>
            <w:right w:val="none" w:sz="0" w:space="0" w:color="auto"/>
          </w:divBdr>
        </w:div>
        <w:div w:id="803694065">
          <w:marLeft w:val="0"/>
          <w:marRight w:val="0"/>
          <w:marTop w:val="0"/>
          <w:marBottom w:val="0"/>
          <w:divBdr>
            <w:top w:val="none" w:sz="0" w:space="0" w:color="auto"/>
            <w:left w:val="none" w:sz="0" w:space="0" w:color="auto"/>
            <w:bottom w:val="none" w:sz="0" w:space="0" w:color="auto"/>
            <w:right w:val="none" w:sz="0" w:space="0" w:color="auto"/>
          </w:divBdr>
        </w:div>
        <w:div w:id="113793770">
          <w:marLeft w:val="0"/>
          <w:marRight w:val="0"/>
          <w:marTop w:val="0"/>
          <w:marBottom w:val="0"/>
          <w:divBdr>
            <w:top w:val="none" w:sz="0" w:space="0" w:color="auto"/>
            <w:left w:val="none" w:sz="0" w:space="0" w:color="auto"/>
            <w:bottom w:val="none" w:sz="0" w:space="0" w:color="auto"/>
            <w:right w:val="none" w:sz="0" w:space="0" w:color="auto"/>
          </w:divBdr>
        </w:div>
        <w:div w:id="1847476616">
          <w:marLeft w:val="0"/>
          <w:marRight w:val="0"/>
          <w:marTop w:val="0"/>
          <w:marBottom w:val="0"/>
          <w:divBdr>
            <w:top w:val="none" w:sz="0" w:space="0" w:color="auto"/>
            <w:left w:val="none" w:sz="0" w:space="0" w:color="auto"/>
            <w:bottom w:val="none" w:sz="0" w:space="0" w:color="auto"/>
            <w:right w:val="none" w:sz="0" w:space="0" w:color="auto"/>
          </w:divBdr>
        </w:div>
        <w:div w:id="227814295">
          <w:marLeft w:val="0"/>
          <w:marRight w:val="0"/>
          <w:marTop w:val="0"/>
          <w:marBottom w:val="0"/>
          <w:divBdr>
            <w:top w:val="none" w:sz="0" w:space="0" w:color="auto"/>
            <w:left w:val="none" w:sz="0" w:space="0" w:color="auto"/>
            <w:bottom w:val="none" w:sz="0" w:space="0" w:color="auto"/>
            <w:right w:val="none" w:sz="0" w:space="0" w:color="auto"/>
          </w:divBdr>
        </w:div>
        <w:div w:id="1515607420">
          <w:marLeft w:val="0"/>
          <w:marRight w:val="0"/>
          <w:marTop w:val="0"/>
          <w:marBottom w:val="0"/>
          <w:divBdr>
            <w:top w:val="none" w:sz="0" w:space="0" w:color="auto"/>
            <w:left w:val="none" w:sz="0" w:space="0" w:color="auto"/>
            <w:bottom w:val="none" w:sz="0" w:space="0" w:color="auto"/>
            <w:right w:val="none" w:sz="0" w:space="0" w:color="auto"/>
          </w:divBdr>
        </w:div>
        <w:div w:id="405809561">
          <w:marLeft w:val="0"/>
          <w:marRight w:val="0"/>
          <w:marTop w:val="0"/>
          <w:marBottom w:val="0"/>
          <w:divBdr>
            <w:top w:val="none" w:sz="0" w:space="0" w:color="auto"/>
            <w:left w:val="none" w:sz="0" w:space="0" w:color="auto"/>
            <w:bottom w:val="none" w:sz="0" w:space="0" w:color="auto"/>
            <w:right w:val="none" w:sz="0" w:space="0" w:color="auto"/>
          </w:divBdr>
        </w:div>
        <w:div w:id="2007710822">
          <w:marLeft w:val="0"/>
          <w:marRight w:val="0"/>
          <w:marTop w:val="0"/>
          <w:marBottom w:val="0"/>
          <w:divBdr>
            <w:top w:val="none" w:sz="0" w:space="0" w:color="auto"/>
            <w:left w:val="none" w:sz="0" w:space="0" w:color="auto"/>
            <w:bottom w:val="none" w:sz="0" w:space="0" w:color="auto"/>
            <w:right w:val="none" w:sz="0" w:space="0" w:color="auto"/>
          </w:divBdr>
        </w:div>
        <w:div w:id="885141900">
          <w:marLeft w:val="0"/>
          <w:marRight w:val="0"/>
          <w:marTop w:val="0"/>
          <w:marBottom w:val="0"/>
          <w:divBdr>
            <w:top w:val="none" w:sz="0" w:space="0" w:color="auto"/>
            <w:left w:val="none" w:sz="0" w:space="0" w:color="auto"/>
            <w:bottom w:val="none" w:sz="0" w:space="0" w:color="auto"/>
            <w:right w:val="none" w:sz="0" w:space="0" w:color="auto"/>
          </w:divBdr>
        </w:div>
        <w:div w:id="1666981373">
          <w:marLeft w:val="0"/>
          <w:marRight w:val="0"/>
          <w:marTop w:val="0"/>
          <w:marBottom w:val="0"/>
          <w:divBdr>
            <w:top w:val="none" w:sz="0" w:space="0" w:color="auto"/>
            <w:left w:val="none" w:sz="0" w:space="0" w:color="auto"/>
            <w:bottom w:val="none" w:sz="0" w:space="0" w:color="auto"/>
            <w:right w:val="none" w:sz="0" w:space="0" w:color="auto"/>
          </w:divBdr>
        </w:div>
      </w:divsChild>
    </w:div>
    <w:div w:id="2026246620">
      <w:bodyDiv w:val="1"/>
      <w:marLeft w:val="0"/>
      <w:marRight w:val="0"/>
      <w:marTop w:val="0"/>
      <w:marBottom w:val="0"/>
      <w:divBdr>
        <w:top w:val="none" w:sz="0" w:space="0" w:color="auto"/>
        <w:left w:val="none" w:sz="0" w:space="0" w:color="auto"/>
        <w:bottom w:val="none" w:sz="0" w:space="0" w:color="auto"/>
        <w:right w:val="none" w:sz="0" w:space="0" w:color="auto"/>
      </w:divBdr>
      <w:divsChild>
        <w:div w:id="774250594">
          <w:marLeft w:val="0"/>
          <w:marRight w:val="0"/>
          <w:marTop w:val="0"/>
          <w:marBottom w:val="0"/>
          <w:divBdr>
            <w:top w:val="none" w:sz="0" w:space="0" w:color="auto"/>
            <w:left w:val="none" w:sz="0" w:space="0" w:color="auto"/>
            <w:bottom w:val="none" w:sz="0" w:space="0" w:color="auto"/>
            <w:right w:val="none" w:sz="0" w:space="0" w:color="auto"/>
          </w:divBdr>
        </w:div>
        <w:div w:id="1407341440">
          <w:marLeft w:val="0"/>
          <w:marRight w:val="0"/>
          <w:marTop w:val="0"/>
          <w:marBottom w:val="0"/>
          <w:divBdr>
            <w:top w:val="none" w:sz="0" w:space="0" w:color="auto"/>
            <w:left w:val="none" w:sz="0" w:space="0" w:color="auto"/>
            <w:bottom w:val="none" w:sz="0" w:space="0" w:color="auto"/>
            <w:right w:val="none" w:sz="0" w:space="0" w:color="auto"/>
          </w:divBdr>
        </w:div>
        <w:div w:id="2051951619">
          <w:marLeft w:val="0"/>
          <w:marRight w:val="0"/>
          <w:marTop w:val="0"/>
          <w:marBottom w:val="0"/>
          <w:divBdr>
            <w:top w:val="none" w:sz="0" w:space="0" w:color="auto"/>
            <w:left w:val="none" w:sz="0" w:space="0" w:color="auto"/>
            <w:bottom w:val="none" w:sz="0" w:space="0" w:color="auto"/>
            <w:right w:val="none" w:sz="0" w:space="0" w:color="auto"/>
          </w:divBdr>
        </w:div>
        <w:div w:id="1080102843">
          <w:marLeft w:val="0"/>
          <w:marRight w:val="0"/>
          <w:marTop w:val="0"/>
          <w:marBottom w:val="0"/>
          <w:divBdr>
            <w:top w:val="none" w:sz="0" w:space="0" w:color="auto"/>
            <w:left w:val="none" w:sz="0" w:space="0" w:color="auto"/>
            <w:bottom w:val="none" w:sz="0" w:space="0" w:color="auto"/>
            <w:right w:val="none" w:sz="0" w:space="0" w:color="auto"/>
          </w:divBdr>
        </w:div>
        <w:div w:id="378404969">
          <w:marLeft w:val="0"/>
          <w:marRight w:val="0"/>
          <w:marTop w:val="0"/>
          <w:marBottom w:val="0"/>
          <w:divBdr>
            <w:top w:val="none" w:sz="0" w:space="0" w:color="auto"/>
            <w:left w:val="none" w:sz="0" w:space="0" w:color="auto"/>
            <w:bottom w:val="none" w:sz="0" w:space="0" w:color="auto"/>
            <w:right w:val="none" w:sz="0" w:space="0" w:color="auto"/>
          </w:divBdr>
        </w:div>
        <w:div w:id="1288119451">
          <w:marLeft w:val="0"/>
          <w:marRight w:val="0"/>
          <w:marTop w:val="0"/>
          <w:marBottom w:val="0"/>
          <w:divBdr>
            <w:top w:val="none" w:sz="0" w:space="0" w:color="auto"/>
            <w:left w:val="none" w:sz="0" w:space="0" w:color="auto"/>
            <w:bottom w:val="none" w:sz="0" w:space="0" w:color="auto"/>
            <w:right w:val="none" w:sz="0" w:space="0" w:color="auto"/>
          </w:divBdr>
        </w:div>
        <w:div w:id="1520390199">
          <w:marLeft w:val="0"/>
          <w:marRight w:val="0"/>
          <w:marTop w:val="0"/>
          <w:marBottom w:val="0"/>
          <w:divBdr>
            <w:top w:val="none" w:sz="0" w:space="0" w:color="auto"/>
            <w:left w:val="none" w:sz="0" w:space="0" w:color="auto"/>
            <w:bottom w:val="none" w:sz="0" w:space="0" w:color="auto"/>
            <w:right w:val="none" w:sz="0" w:space="0" w:color="auto"/>
          </w:divBdr>
        </w:div>
      </w:divsChild>
    </w:div>
    <w:div w:id="2045472826">
      <w:bodyDiv w:val="1"/>
      <w:marLeft w:val="0"/>
      <w:marRight w:val="0"/>
      <w:marTop w:val="0"/>
      <w:marBottom w:val="0"/>
      <w:divBdr>
        <w:top w:val="none" w:sz="0" w:space="0" w:color="auto"/>
        <w:left w:val="none" w:sz="0" w:space="0" w:color="auto"/>
        <w:bottom w:val="none" w:sz="0" w:space="0" w:color="auto"/>
        <w:right w:val="none" w:sz="0" w:space="0" w:color="auto"/>
      </w:divBdr>
      <w:divsChild>
        <w:div w:id="1517497063">
          <w:marLeft w:val="0"/>
          <w:marRight w:val="0"/>
          <w:marTop w:val="0"/>
          <w:marBottom w:val="0"/>
          <w:divBdr>
            <w:top w:val="none" w:sz="0" w:space="0" w:color="auto"/>
            <w:left w:val="none" w:sz="0" w:space="0" w:color="auto"/>
            <w:bottom w:val="none" w:sz="0" w:space="0" w:color="auto"/>
            <w:right w:val="none" w:sz="0" w:space="0" w:color="auto"/>
          </w:divBdr>
        </w:div>
        <w:div w:id="1830515909">
          <w:marLeft w:val="0"/>
          <w:marRight w:val="0"/>
          <w:marTop w:val="0"/>
          <w:marBottom w:val="0"/>
          <w:divBdr>
            <w:top w:val="none" w:sz="0" w:space="0" w:color="auto"/>
            <w:left w:val="none" w:sz="0" w:space="0" w:color="auto"/>
            <w:bottom w:val="none" w:sz="0" w:space="0" w:color="auto"/>
            <w:right w:val="none" w:sz="0" w:space="0" w:color="auto"/>
          </w:divBdr>
        </w:div>
        <w:div w:id="1418091433">
          <w:marLeft w:val="0"/>
          <w:marRight w:val="0"/>
          <w:marTop w:val="0"/>
          <w:marBottom w:val="0"/>
          <w:divBdr>
            <w:top w:val="none" w:sz="0" w:space="0" w:color="auto"/>
            <w:left w:val="none" w:sz="0" w:space="0" w:color="auto"/>
            <w:bottom w:val="none" w:sz="0" w:space="0" w:color="auto"/>
            <w:right w:val="none" w:sz="0" w:space="0" w:color="auto"/>
          </w:divBdr>
        </w:div>
        <w:div w:id="1984698499">
          <w:marLeft w:val="0"/>
          <w:marRight w:val="0"/>
          <w:marTop w:val="0"/>
          <w:marBottom w:val="0"/>
          <w:divBdr>
            <w:top w:val="none" w:sz="0" w:space="0" w:color="auto"/>
            <w:left w:val="none" w:sz="0" w:space="0" w:color="auto"/>
            <w:bottom w:val="none" w:sz="0" w:space="0" w:color="auto"/>
            <w:right w:val="none" w:sz="0" w:space="0" w:color="auto"/>
          </w:divBdr>
        </w:div>
        <w:div w:id="1870951691">
          <w:marLeft w:val="0"/>
          <w:marRight w:val="0"/>
          <w:marTop w:val="0"/>
          <w:marBottom w:val="0"/>
          <w:divBdr>
            <w:top w:val="none" w:sz="0" w:space="0" w:color="auto"/>
            <w:left w:val="none" w:sz="0" w:space="0" w:color="auto"/>
            <w:bottom w:val="none" w:sz="0" w:space="0" w:color="auto"/>
            <w:right w:val="none" w:sz="0" w:space="0" w:color="auto"/>
          </w:divBdr>
        </w:div>
        <w:div w:id="1289891237">
          <w:marLeft w:val="0"/>
          <w:marRight w:val="0"/>
          <w:marTop w:val="0"/>
          <w:marBottom w:val="0"/>
          <w:divBdr>
            <w:top w:val="none" w:sz="0" w:space="0" w:color="auto"/>
            <w:left w:val="none" w:sz="0" w:space="0" w:color="auto"/>
            <w:bottom w:val="none" w:sz="0" w:space="0" w:color="auto"/>
            <w:right w:val="none" w:sz="0" w:space="0" w:color="auto"/>
          </w:divBdr>
        </w:div>
        <w:div w:id="836111111">
          <w:marLeft w:val="0"/>
          <w:marRight w:val="0"/>
          <w:marTop w:val="0"/>
          <w:marBottom w:val="0"/>
          <w:divBdr>
            <w:top w:val="none" w:sz="0" w:space="0" w:color="auto"/>
            <w:left w:val="none" w:sz="0" w:space="0" w:color="auto"/>
            <w:bottom w:val="none" w:sz="0" w:space="0" w:color="auto"/>
            <w:right w:val="none" w:sz="0" w:space="0" w:color="auto"/>
          </w:divBdr>
        </w:div>
        <w:div w:id="700939679">
          <w:marLeft w:val="0"/>
          <w:marRight w:val="0"/>
          <w:marTop w:val="0"/>
          <w:marBottom w:val="0"/>
          <w:divBdr>
            <w:top w:val="none" w:sz="0" w:space="0" w:color="auto"/>
            <w:left w:val="none" w:sz="0" w:space="0" w:color="auto"/>
            <w:bottom w:val="none" w:sz="0" w:space="0" w:color="auto"/>
            <w:right w:val="none" w:sz="0" w:space="0" w:color="auto"/>
          </w:divBdr>
        </w:div>
        <w:div w:id="1701393968">
          <w:marLeft w:val="0"/>
          <w:marRight w:val="0"/>
          <w:marTop w:val="0"/>
          <w:marBottom w:val="0"/>
          <w:divBdr>
            <w:top w:val="none" w:sz="0" w:space="0" w:color="auto"/>
            <w:left w:val="none" w:sz="0" w:space="0" w:color="auto"/>
            <w:bottom w:val="none" w:sz="0" w:space="0" w:color="auto"/>
            <w:right w:val="none" w:sz="0" w:space="0" w:color="auto"/>
          </w:divBdr>
        </w:div>
        <w:div w:id="1451558494">
          <w:marLeft w:val="0"/>
          <w:marRight w:val="0"/>
          <w:marTop w:val="0"/>
          <w:marBottom w:val="0"/>
          <w:divBdr>
            <w:top w:val="none" w:sz="0" w:space="0" w:color="auto"/>
            <w:left w:val="none" w:sz="0" w:space="0" w:color="auto"/>
            <w:bottom w:val="none" w:sz="0" w:space="0" w:color="auto"/>
            <w:right w:val="none" w:sz="0" w:space="0" w:color="auto"/>
          </w:divBdr>
        </w:div>
        <w:div w:id="1398626775">
          <w:marLeft w:val="0"/>
          <w:marRight w:val="0"/>
          <w:marTop w:val="0"/>
          <w:marBottom w:val="0"/>
          <w:divBdr>
            <w:top w:val="none" w:sz="0" w:space="0" w:color="auto"/>
            <w:left w:val="none" w:sz="0" w:space="0" w:color="auto"/>
            <w:bottom w:val="none" w:sz="0" w:space="0" w:color="auto"/>
            <w:right w:val="none" w:sz="0" w:space="0" w:color="auto"/>
          </w:divBdr>
        </w:div>
        <w:div w:id="643975563">
          <w:marLeft w:val="0"/>
          <w:marRight w:val="0"/>
          <w:marTop w:val="0"/>
          <w:marBottom w:val="0"/>
          <w:divBdr>
            <w:top w:val="none" w:sz="0" w:space="0" w:color="auto"/>
            <w:left w:val="none" w:sz="0" w:space="0" w:color="auto"/>
            <w:bottom w:val="none" w:sz="0" w:space="0" w:color="auto"/>
            <w:right w:val="none" w:sz="0" w:space="0" w:color="auto"/>
          </w:divBdr>
        </w:div>
      </w:divsChild>
    </w:div>
    <w:div w:id="2127115193">
      <w:bodyDiv w:val="1"/>
      <w:marLeft w:val="0"/>
      <w:marRight w:val="0"/>
      <w:marTop w:val="0"/>
      <w:marBottom w:val="0"/>
      <w:divBdr>
        <w:top w:val="none" w:sz="0" w:space="0" w:color="auto"/>
        <w:left w:val="none" w:sz="0" w:space="0" w:color="auto"/>
        <w:bottom w:val="none" w:sz="0" w:space="0" w:color="auto"/>
        <w:right w:val="none" w:sz="0" w:space="0" w:color="auto"/>
      </w:divBdr>
      <w:divsChild>
        <w:div w:id="1104837078">
          <w:marLeft w:val="0"/>
          <w:marRight w:val="0"/>
          <w:marTop w:val="0"/>
          <w:marBottom w:val="0"/>
          <w:divBdr>
            <w:top w:val="none" w:sz="0" w:space="0" w:color="auto"/>
            <w:left w:val="none" w:sz="0" w:space="0" w:color="auto"/>
            <w:bottom w:val="none" w:sz="0" w:space="0" w:color="auto"/>
            <w:right w:val="none" w:sz="0" w:space="0" w:color="auto"/>
          </w:divBdr>
        </w:div>
        <w:div w:id="873736414">
          <w:marLeft w:val="0"/>
          <w:marRight w:val="0"/>
          <w:marTop w:val="0"/>
          <w:marBottom w:val="0"/>
          <w:divBdr>
            <w:top w:val="none" w:sz="0" w:space="0" w:color="auto"/>
            <w:left w:val="none" w:sz="0" w:space="0" w:color="auto"/>
            <w:bottom w:val="none" w:sz="0" w:space="0" w:color="auto"/>
            <w:right w:val="none" w:sz="0" w:space="0" w:color="auto"/>
          </w:divBdr>
        </w:div>
        <w:div w:id="1539856312">
          <w:marLeft w:val="0"/>
          <w:marRight w:val="0"/>
          <w:marTop w:val="0"/>
          <w:marBottom w:val="0"/>
          <w:divBdr>
            <w:top w:val="none" w:sz="0" w:space="0" w:color="auto"/>
            <w:left w:val="none" w:sz="0" w:space="0" w:color="auto"/>
            <w:bottom w:val="none" w:sz="0" w:space="0" w:color="auto"/>
            <w:right w:val="none" w:sz="0" w:space="0" w:color="auto"/>
          </w:divBdr>
        </w:div>
        <w:div w:id="1457522496">
          <w:marLeft w:val="0"/>
          <w:marRight w:val="0"/>
          <w:marTop w:val="0"/>
          <w:marBottom w:val="0"/>
          <w:divBdr>
            <w:top w:val="none" w:sz="0" w:space="0" w:color="auto"/>
            <w:left w:val="none" w:sz="0" w:space="0" w:color="auto"/>
            <w:bottom w:val="none" w:sz="0" w:space="0" w:color="auto"/>
            <w:right w:val="none" w:sz="0" w:space="0" w:color="auto"/>
          </w:divBdr>
        </w:div>
        <w:div w:id="934361334">
          <w:marLeft w:val="0"/>
          <w:marRight w:val="0"/>
          <w:marTop w:val="0"/>
          <w:marBottom w:val="0"/>
          <w:divBdr>
            <w:top w:val="none" w:sz="0" w:space="0" w:color="auto"/>
            <w:left w:val="none" w:sz="0" w:space="0" w:color="auto"/>
            <w:bottom w:val="none" w:sz="0" w:space="0" w:color="auto"/>
            <w:right w:val="none" w:sz="0" w:space="0" w:color="auto"/>
          </w:divBdr>
        </w:div>
        <w:div w:id="1014500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3.xml" Id="Rfdb516d198f9495d" /></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4.jpeg" Id="rId2" /><Relationship Type="http://schemas.openxmlformats.org/officeDocument/2006/relationships/image" Target="/media/image5.png" Id="R6ec6bb86dbfc40a3" /></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5913\Downloads\2023%20Sierra%20Space%20Word%20Template.dotx" TargetMode="External"/></Relationships>
</file>

<file path=word/theme/theme1.xml><?xml version="1.0" encoding="utf-8"?>
<a:theme xmlns:a="http://schemas.openxmlformats.org/drawingml/2006/main" name="Office Theme">
  <a:themeElements>
    <a:clrScheme name="Sierra Space Color Palette">
      <a:dk1>
        <a:srgbClr val="0C0C0C"/>
      </a:dk1>
      <a:lt1>
        <a:sysClr val="window" lastClr="FFFFFF"/>
      </a:lt1>
      <a:dk2>
        <a:srgbClr val="00575B"/>
      </a:dk2>
      <a:lt2>
        <a:srgbClr val="EDEDED"/>
      </a:lt2>
      <a:accent1>
        <a:srgbClr val="1FC1B5"/>
      </a:accent1>
      <a:accent2>
        <a:srgbClr val="2E7189"/>
      </a:accent2>
      <a:accent3>
        <a:srgbClr val="0B3049"/>
      </a:accent3>
      <a:accent4>
        <a:srgbClr val="00575B"/>
      </a:accent4>
      <a:accent5>
        <a:srgbClr val="F7AF67"/>
      </a:accent5>
      <a:accent6>
        <a:srgbClr val="FFF0C8"/>
      </a:accent6>
      <a:hlink>
        <a:srgbClr val="1FC1B5"/>
      </a:hlink>
      <a:folHlink>
        <a:srgbClr val="2E718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3198969705004397F4F7AD5287B76B" ma:contentTypeVersion="6" ma:contentTypeDescription="Create a new document." ma:contentTypeScope="" ma:versionID="ff636eaa23741054c76a186cc12656b6">
  <xsd:schema xmlns:xsd="http://www.w3.org/2001/XMLSchema" xmlns:xs="http://www.w3.org/2001/XMLSchema" xmlns:p="http://schemas.microsoft.com/office/2006/metadata/properties" xmlns:ns2="a75956db-f7a5-4ae1-ad85-83000c701a66" xmlns:ns3="9c596857-607a-4700-863c-67041bcc339d" targetNamespace="http://schemas.microsoft.com/office/2006/metadata/properties" ma:root="true" ma:fieldsID="5c7ea0b08b7f821cfb5383b9db2c1d74" ns2:_="" ns3:_="">
    <xsd:import namespace="a75956db-f7a5-4ae1-ad85-83000c701a66"/>
    <xsd:import namespace="9c596857-607a-4700-863c-67041bcc33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956db-f7a5-4ae1-ad85-83000c701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596857-607a-4700-863c-67041bcc339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CA8EE1-6D6C-4062-B0D0-86FD042A919B}">
  <ds:schemaRefs>
    <ds:schemaRef ds:uri="http://schemas.openxmlformats.org/officeDocument/2006/bibliography"/>
  </ds:schemaRefs>
</ds:datastoreItem>
</file>

<file path=customXml/itemProps2.xml><?xml version="1.0" encoding="utf-8"?>
<ds:datastoreItem xmlns:ds="http://schemas.openxmlformats.org/officeDocument/2006/customXml" ds:itemID="{A7DC3AA0-B5F7-464F-B599-BB55B5F898EC}"/>
</file>

<file path=customXml/itemProps3.xml><?xml version="1.0" encoding="utf-8"?>
<ds:datastoreItem xmlns:ds="http://schemas.openxmlformats.org/officeDocument/2006/customXml" ds:itemID="{B6406D03-087A-4110-9329-E54B0F3DA1B6}"/>
</file>

<file path=customXml/itemProps4.xml><?xml version="1.0" encoding="utf-8"?>
<ds:datastoreItem xmlns:ds="http://schemas.openxmlformats.org/officeDocument/2006/customXml" ds:itemID="{1794A655-DA37-417D-8F4C-D643D5846A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2023 Sierra Space Word Template.dotx</ap:Template>
  <ap:Application>Microsoft Word for the web</ap:Application>
  <ap:DocSecurity>0</ap:DocSecurity>
  <ap:ScaleCrop>false</ap:ScaleCrop>
  <ap:Company>Sierra Nevada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Hughes, Andrew</dc:creator>
  <keywords/>
  <dc:description/>
  <lastModifiedBy>McCord, Stephen</lastModifiedBy>
  <revision>5</revision>
  <dcterms:created xsi:type="dcterms:W3CDTF">2025-01-15T15:34:00.0000000Z</dcterms:created>
  <dcterms:modified xsi:type="dcterms:W3CDTF">2025-02-18T20:03:48.7822983Z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a863dac9-98b6-4871-8fb6-5ac35a43bd82</vt:lpwstr>
  </property>
  <property fmtid="{D5CDD505-2E9C-101B-9397-08002B2CF9AE}" pid="3" name="Categorization">
    <vt:lpwstr>t_class_3</vt:lpwstr>
  </property>
  <property fmtid="{D5CDD505-2E9C-101B-9397-08002B2CF9AE}" pid="4" name="SubCat">
    <vt:lpwstr>SNCProp</vt:lpwstr>
  </property>
  <property fmtid="{D5CDD505-2E9C-101B-9397-08002B2CF9AE}" pid="5" name="Export">
    <vt:lpwstr/>
  </property>
  <property fmtid="{D5CDD505-2E9C-101B-9397-08002B2CF9AE}" pid="6" name="CUI">
    <vt:lpwstr>None</vt:lpwstr>
  </property>
  <property fmtid="{D5CDD505-2E9C-101B-9397-08002B2CF9AE}" pid="7" name="Marking">
    <vt:lpwstr>No</vt:lpwstr>
  </property>
  <property fmtid="{D5CDD505-2E9C-101B-9397-08002B2CF9AE}" pid="8" name="ClassificationContentMarkingFooterShapeIds">
    <vt:lpwstr>2,3,9</vt:lpwstr>
  </property>
  <property fmtid="{D5CDD505-2E9C-101B-9397-08002B2CF9AE}" pid="9" name="ClassificationContentMarkingFooterFontProps">
    <vt:lpwstr>#000000,10,Calibri</vt:lpwstr>
  </property>
  <property fmtid="{D5CDD505-2E9C-101B-9397-08002B2CF9AE}" pid="10" name="ClassificationContentMarkingFooterText">
    <vt:lpwstr>Non-Sensitive</vt:lpwstr>
  </property>
  <property fmtid="{D5CDD505-2E9C-101B-9397-08002B2CF9AE}" pid="11" name="MSIP_Label_77ec30f1-36ec-4c08-bd9c-8c7ce5f9f16e_Enabled">
    <vt:lpwstr>true</vt:lpwstr>
  </property>
  <property fmtid="{D5CDD505-2E9C-101B-9397-08002B2CF9AE}" pid="12" name="MSIP_Label_77ec30f1-36ec-4c08-bd9c-8c7ce5f9f16e_SetDate">
    <vt:lpwstr>2024-03-21T13:49:51Z</vt:lpwstr>
  </property>
  <property fmtid="{D5CDD505-2E9C-101B-9397-08002B2CF9AE}" pid="13" name="MSIP_Label_77ec30f1-36ec-4c08-bd9c-8c7ce5f9f16e_Method">
    <vt:lpwstr>Privileged</vt:lpwstr>
  </property>
  <property fmtid="{D5CDD505-2E9C-101B-9397-08002B2CF9AE}" pid="14" name="MSIP_Label_77ec30f1-36ec-4c08-bd9c-8c7ce5f9f16e_Name">
    <vt:lpwstr>Non-Sensitive</vt:lpwstr>
  </property>
  <property fmtid="{D5CDD505-2E9C-101B-9397-08002B2CF9AE}" pid="15" name="MSIP_Label_77ec30f1-36ec-4c08-bd9c-8c7ce5f9f16e_SiteId">
    <vt:lpwstr>8d4826a0-e24c-40fe-b5f1-e4c5d7fce467</vt:lpwstr>
  </property>
  <property fmtid="{D5CDD505-2E9C-101B-9397-08002B2CF9AE}" pid="16" name="MSIP_Label_77ec30f1-36ec-4c08-bd9c-8c7ce5f9f16e_ActionId">
    <vt:lpwstr>5a0f5be2-bebb-4e02-9c5e-7a12c2aa1d01</vt:lpwstr>
  </property>
  <property fmtid="{D5CDD505-2E9C-101B-9397-08002B2CF9AE}" pid="17" name="MSIP_Label_77ec30f1-36ec-4c08-bd9c-8c7ce5f9f16e_ContentBits">
    <vt:lpwstr>2</vt:lpwstr>
  </property>
  <property fmtid="{D5CDD505-2E9C-101B-9397-08002B2CF9AE}" pid="18" name="ContentTypeId">
    <vt:lpwstr>0x010100943198969705004397F4F7AD5287B76B</vt:lpwstr>
  </property>
</Properties>
</file>